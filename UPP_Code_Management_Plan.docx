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F22BC" w14:textId="77777777" w:rsidR="009A74F0" w:rsidRDefault="007B4796" w:rsidP="0032176D">
      <w:pPr>
        <w:pStyle w:val="Title"/>
      </w:pPr>
      <w:r>
        <w:t>Community Unified Post Processor (UPP) Code Management Plan</w:t>
      </w:r>
    </w:p>
    <w:p w14:paraId="30243D98" w14:textId="29D2940C" w:rsidR="00F22C46" w:rsidRDefault="00476334" w:rsidP="00F22C46">
      <w:pPr>
        <w:spacing w:after="0" w:line="240" w:lineRule="auto"/>
        <w:jc w:val="center"/>
      </w:pPr>
      <w:r>
        <w:t>Month Day,</w:t>
      </w:r>
      <w:r w:rsidR="001D4C9B">
        <w:t xml:space="preserve"> 201</w:t>
      </w:r>
      <w:r w:rsidR="00E326CD">
        <w:t>8</w:t>
      </w:r>
      <w:r w:rsidR="001D4C9B">
        <w:br/>
      </w:r>
      <w:r w:rsidR="00E326CD">
        <w:t>Point of Contact: Kate Fossell</w:t>
      </w:r>
    </w:p>
    <w:p w14:paraId="795BCC01" w14:textId="77777777" w:rsidR="007B4796" w:rsidRDefault="007B4796" w:rsidP="007B4796">
      <w:pPr>
        <w:spacing w:after="0" w:line="240" w:lineRule="auto"/>
        <w:jc w:val="center"/>
      </w:pPr>
    </w:p>
    <w:p w14:paraId="51AE2FC2" w14:textId="77777777" w:rsidR="00927A2B" w:rsidRDefault="00927A2B" w:rsidP="00AE07E1">
      <w:pPr>
        <w:pStyle w:val="Heading1"/>
      </w:pPr>
      <w:r>
        <w:t>Introduction</w:t>
      </w:r>
      <w:bookmarkStart w:id="0" w:name="_GoBack"/>
      <w:bookmarkEnd w:id="0"/>
    </w:p>
    <w:p w14:paraId="226B06CF" w14:textId="77777777" w:rsidR="00437DFD" w:rsidRDefault="007B4796" w:rsidP="00927A2B">
      <w:pPr>
        <w:ind w:left="360"/>
      </w:pPr>
      <w:r w:rsidRPr="00927A2B">
        <w:t xml:space="preserve">The Unified Post Processor (UPP) software package </w:t>
      </w:r>
      <w:r w:rsidR="007A563B" w:rsidRPr="00927A2B">
        <w:t xml:space="preserve">was developed by the Environmental Modeling Center (EMC) </w:t>
      </w:r>
      <w:r w:rsidR="003419AB" w:rsidRPr="00927A2B">
        <w:t>of</w:t>
      </w:r>
      <w:r w:rsidR="007A563B" w:rsidRPr="00927A2B">
        <w:t xml:space="preserve"> the National Centers for Environmental Prediction (NCEP).  This package provides the Numerical Weather Prediction (NWP) community with a common tool to post-process output from multiple models, ranging from global to regional scales.  </w:t>
      </w:r>
      <w:r w:rsidR="004A469E" w:rsidRPr="00927A2B">
        <w:t>Development of the UPP software package was based on NCEP’s Weather Research and Forecasting (WRF) Post Processor (WPP)</w:t>
      </w:r>
      <w:r w:rsidR="003B294A" w:rsidRPr="00927A2B">
        <w:t>.</w:t>
      </w:r>
      <w:r w:rsidR="004A469E" w:rsidRPr="00927A2B">
        <w:t xml:space="preserve"> UPP retains capabilities </w:t>
      </w:r>
      <w:r w:rsidR="0066301D">
        <w:t xml:space="preserve">that were </w:t>
      </w:r>
      <w:r w:rsidR="008A12C7" w:rsidRPr="00927A2B">
        <w:t>available in</w:t>
      </w:r>
      <w:r w:rsidR="004A469E" w:rsidRPr="00927A2B">
        <w:t xml:space="preserve"> WPP while expanding beyond to offer additional </w:t>
      </w:r>
      <w:r w:rsidR="0066301D">
        <w:t>features</w:t>
      </w:r>
      <w:r w:rsidR="004A469E" w:rsidRPr="00927A2B">
        <w:t xml:space="preserve">.  </w:t>
      </w:r>
      <w:r w:rsidR="008A12C7" w:rsidRPr="00927A2B">
        <w:t>UPP can be used to post-process both WRF Nonhydrostatic Mesoscale Model (NMM) and Advanced Research WRF (ARW) dynamic core output</w:t>
      </w:r>
      <w:r w:rsidR="003B294A" w:rsidRPr="00927A2B">
        <w:t xml:space="preserve"> format</w:t>
      </w:r>
      <w:r w:rsidR="008A12C7" w:rsidRPr="00927A2B">
        <w:t xml:space="preserve">.  </w:t>
      </w:r>
      <w:r w:rsidR="007A563B" w:rsidRPr="00927A2B">
        <w:t xml:space="preserve">Currently, UPP is used </w:t>
      </w:r>
      <w:r w:rsidR="002B7A7E" w:rsidRPr="00927A2B">
        <w:t xml:space="preserve">in operations </w:t>
      </w:r>
      <w:r w:rsidR="00E16D8B">
        <w:t>with</w:t>
      </w:r>
      <w:r w:rsidR="007A563B" w:rsidRPr="00927A2B">
        <w:t xml:space="preserve"> </w:t>
      </w:r>
      <w:r w:rsidR="00E16D8B">
        <w:t xml:space="preserve">the </w:t>
      </w:r>
      <w:r w:rsidR="00E16D8B" w:rsidRPr="00927A2B">
        <w:t>Global Forecast System (GFS)</w:t>
      </w:r>
      <w:r w:rsidR="003420B2">
        <w:t xml:space="preserve">, the North American Mesoscale (NAM) </w:t>
      </w:r>
      <w:proofErr w:type="gramStart"/>
      <w:r w:rsidR="003420B2">
        <w:t>Model,,</w:t>
      </w:r>
      <w:proofErr w:type="gramEnd"/>
      <w:r w:rsidR="003420B2">
        <w:t xml:space="preserve"> the Weather Research and Forecasting (WRF) Rapid Refresh model </w:t>
      </w:r>
      <w:r w:rsidR="00E16D8B">
        <w:t xml:space="preserve"> and </w:t>
      </w:r>
      <w:r w:rsidR="003420B2">
        <w:t xml:space="preserve">the </w:t>
      </w:r>
      <w:r w:rsidR="00D27524">
        <w:t xml:space="preserve">Hurricane </w:t>
      </w:r>
      <w:r w:rsidR="00D27524" w:rsidRPr="00927A2B">
        <w:t xml:space="preserve">Weather Research and Forecasting </w:t>
      </w:r>
      <w:r w:rsidR="00E16D8B">
        <w:t>(HWRF).</w:t>
      </w:r>
      <w:r w:rsidR="00927A2B">
        <w:br/>
      </w:r>
      <w:r w:rsidR="00732322" w:rsidRPr="00927A2B">
        <w:br/>
      </w:r>
      <w:r w:rsidR="00437DFD">
        <w:t xml:space="preserve">The Developmental Testbed Center (DTC) will serve to establish a link </w:t>
      </w:r>
      <w:r w:rsidR="00CC7889">
        <w:t xml:space="preserve">between </w:t>
      </w:r>
      <w:r w:rsidR="00437DFD">
        <w:t xml:space="preserve">the </w:t>
      </w:r>
      <w:r w:rsidR="00732322">
        <w:t xml:space="preserve">operational and </w:t>
      </w:r>
      <w:r w:rsidR="00CC7889">
        <w:t xml:space="preserve">research communities </w:t>
      </w:r>
      <w:r w:rsidR="005F78F6">
        <w:t xml:space="preserve">by maintaining </w:t>
      </w:r>
      <w:r w:rsidR="00CC7889">
        <w:t>a</w:t>
      </w:r>
      <w:r w:rsidR="005F78F6">
        <w:t xml:space="preserve"> community UPP repository and providing regular public releases and user support for this software package.</w:t>
      </w:r>
      <w:r w:rsidR="00CC7889">
        <w:t xml:space="preserve">  </w:t>
      </w:r>
      <w:r w:rsidR="00437DFD">
        <w:t xml:space="preserve">In order to benefit the entire NWP community, the community UPP repository must be maintained in a way that </w:t>
      </w:r>
      <w:r w:rsidR="00302961">
        <w:t>allows future updates and enhancements to be contributed by, and shared between, both the operational and research communities</w:t>
      </w:r>
      <w:r w:rsidR="00437DFD">
        <w:t>.</w:t>
      </w:r>
    </w:p>
    <w:p w14:paraId="7EF10B29" w14:textId="77777777" w:rsidR="003B294A" w:rsidRDefault="003B294A" w:rsidP="00927A2B">
      <w:pPr>
        <w:ind w:left="360"/>
      </w:pPr>
      <w:r>
        <w:t>Supporting and managing a version of the UPP package applicable to community and operational users requires a plan for coordinating the sharing of code between developers with diverse needs.  The DTC will be responsible for mai</w:t>
      </w:r>
      <w:r w:rsidR="003D70EC">
        <w:t>ntaining a community UPP package</w:t>
      </w:r>
      <w:r>
        <w:t xml:space="preserve"> which is kept </w:t>
      </w:r>
      <w:r w:rsidR="0066301D">
        <w:t xml:space="preserve">in sync </w:t>
      </w:r>
      <w:r>
        <w:t>with the operational UPP</w:t>
      </w:r>
      <w:r w:rsidR="003D70EC">
        <w:t xml:space="preserve"> package</w:t>
      </w:r>
      <w:r>
        <w:t xml:space="preserve"> (O2R).  </w:t>
      </w:r>
      <w:r w:rsidR="00013A2A">
        <w:t>C</w:t>
      </w:r>
      <w:r>
        <w:t xml:space="preserve">ommunity users </w:t>
      </w:r>
      <w:r w:rsidR="00013A2A">
        <w:t xml:space="preserve">may </w:t>
      </w:r>
      <w:r>
        <w:t>contribute modifications and enhancements to the UPP package</w:t>
      </w:r>
      <w:r w:rsidR="0019598D">
        <w:t>; t</w:t>
      </w:r>
      <w:r>
        <w:t>he</w:t>
      </w:r>
      <w:r w:rsidR="00013A2A">
        <w:t>se</w:t>
      </w:r>
      <w:r>
        <w:t xml:space="preserve"> mod</w:t>
      </w:r>
      <w:r w:rsidR="007E7B1C">
        <w:t>ifications</w:t>
      </w:r>
      <w:r>
        <w:t xml:space="preserve"> will be tested and made available to the operational community (R2O).  </w:t>
      </w:r>
      <w:r w:rsidR="00013A2A">
        <w:t xml:space="preserve">This document outlines the policies and procedures used to </w:t>
      </w:r>
      <w:r w:rsidR="0019598D">
        <w:t>maintain</w:t>
      </w:r>
      <w:r w:rsidR="00013A2A">
        <w:t xml:space="preserve"> a robust and flexible </w:t>
      </w:r>
      <w:r w:rsidR="0019598D">
        <w:t xml:space="preserve">UPP </w:t>
      </w:r>
      <w:r w:rsidR="00013A2A">
        <w:t>software package.  The document contains</w:t>
      </w:r>
      <w:r w:rsidR="00C125CB">
        <w:t xml:space="preserve"> descriptions </w:t>
      </w:r>
      <w:r w:rsidR="0066301D">
        <w:t>pertaining to</w:t>
      </w:r>
      <w:r w:rsidR="00013A2A">
        <w:t xml:space="preserve">: </w:t>
      </w:r>
    </w:p>
    <w:p w14:paraId="00462D8B" w14:textId="77777777" w:rsidR="003B294A" w:rsidRDefault="00013A2A" w:rsidP="00927A2B">
      <w:pPr>
        <w:pStyle w:val="ListParagraph"/>
        <w:numPr>
          <w:ilvl w:val="0"/>
          <w:numId w:val="21"/>
        </w:numPr>
      </w:pPr>
      <w:r>
        <w:t>Community UPP code repository</w:t>
      </w:r>
    </w:p>
    <w:p w14:paraId="1F4DD489" w14:textId="77777777" w:rsidR="003B294A" w:rsidRDefault="00013A2A" w:rsidP="00927A2B">
      <w:pPr>
        <w:pStyle w:val="ListParagraph"/>
        <w:numPr>
          <w:ilvl w:val="0"/>
          <w:numId w:val="21"/>
        </w:numPr>
      </w:pPr>
      <w:r>
        <w:t>Code Contribution</w:t>
      </w:r>
      <w:r w:rsidR="0066301D">
        <w:t>s</w:t>
      </w:r>
      <w:r>
        <w:t xml:space="preserve"> </w:t>
      </w:r>
    </w:p>
    <w:p w14:paraId="07DF579A" w14:textId="77777777" w:rsidR="003B294A" w:rsidRDefault="00013A2A" w:rsidP="00927A2B">
      <w:pPr>
        <w:pStyle w:val="ListParagraph"/>
        <w:numPr>
          <w:ilvl w:val="0"/>
          <w:numId w:val="21"/>
        </w:numPr>
      </w:pPr>
      <w:r>
        <w:t>Synchroniz</w:t>
      </w:r>
      <w:r w:rsidR="0066301D">
        <w:t>ing</w:t>
      </w:r>
      <w:r>
        <w:t xml:space="preserve"> </w:t>
      </w:r>
      <w:r w:rsidR="0066301D">
        <w:t xml:space="preserve">the </w:t>
      </w:r>
      <w:r>
        <w:t xml:space="preserve">DTC Community UPP </w:t>
      </w:r>
      <w:r w:rsidR="00AD121C">
        <w:sym w:font="Wingdings" w:char="F0F3"/>
      </w:r>
      <w:r>
        <w:t xml:space="preserve"> NCEP UPP code repositories</w:t>
      </w:r>
    </w:p>
    <w:p w14:paraId="1E3069EB" w14:textId="77777777" w:rsidR="00AE07E1" w:rsidRDefault="007E7B1C" w:rsidP="00AE07E1">
      <w:pPr>
        <w:pStyle w:val="ListParagraph"/>
        <w:numPr>
          <w:ilvl w:val="0"/>
          <w:numId w:val="21"/>
        </w:numPr>
      </w:pPr>
      <w:r>
        <w:t>Release Schedule and U</w:t>
      </w:r>
      <w:r w:rsidR="003B294A">
        <w:t xml:space="preserve">ser </w:t>
      </w:r>
      <w:r>
        <w:t>Support</w:t>
      </w:r>
    </w:p>
    <w:p w14:paraId="425C0DF9" w14:textId="77777777" w:rsidR="00732322" w:rsidRPr="00927A2B" w:rsidRDefault="007B4796" w:rsidP="00AE07E1">
      <w:pPr>
        <w:pStyle w:val="Heading1"/>
      </w:pPr>
      <w:r w:rsidRPr="00927A2B">
        <w:lastRenderedPageBreak/>
        <w:t>Community UPP Code Repository</w:t>
      </w:r>
    </w:p>
    <w:p w14:paraId="6090ECBC" w14:textId="77777777" w:rsidR="00AE07E1" w:rsidRDefault="00732322" w:rsidP="00AE07E1">
      <w:pPr>
        <w:pStyle w:val="Heading2"/>
        <w:rPr>
          <w:rStyle w:val="Heading2Char"/>
        </w:rPr>
      </w:pPr>
      <w:r w:rsidRPr="00927A2B">
        <w:rPr>
          <w:rStyle w:val="Heading2Char"/>
        </w:rPr>
        <w:t>Physical</w:t>
      </w:r>
      <w:r w:rsidR="00E864DF" w:rsidRPr="00927A2B">
        <w:rPr>
          <w:rStyle w:val="Heading2Char"/>
        </w:rPr>
        <w:t xml:space="preserve"> Storage</w:t>
      </w:r>
    </w:p>
    <w:p w14:paraId="32D6DBFD" w14:textId="77777777" w:rsidR="00E864DF" w:rsidRDefault="00732322" w:rsidP="00AE07E1">
      <w:pPr>
        <w:ind w:left="576"/>
      </w:pPr>
      <w:r>
        <w:t>The hardware,</w:t>
      </w:r>
      <w:r w:rsidR="00013A2A">
        <w:t xml:space="preserve"> version control software</w:t>
      </w:r>
      <w:r>
        <w:t>, and repositories used to store and access</w:t>
      </w:r>
      <w:r w:rsidR="00013A2A">
        <w:t xml:space="preserve"> the </w:t>
      </w:r>
      <w:r>
        <w:t>community UPP repository are</w:t>
      </w:r>
      <w:r w:rsidR="00013A2A">
        <w:t xml:space="preserve"> maintained and administered by </w:t>
      </w:r>
      <w:r>
        <w:t>the National Center for Atmospheric Research (</w:t>
      </w:r>
      <w:r w:rsidR="00013A2A">
        <w:t>NCAR</w:t>
      </w:r>
      <w:r>
        <w:t>)</w:t>
      </w:r>
      <w:r w:rsidR="00013A2A">
        <w:t>/</w:t>
      </w:r>
      <w:r>
        <w:t xml:space="preserve">NCAR Earth Systems Laboratory (NESL)/Climate and Global Dynamics </w:t>
      </w:r>
      <w:proofErr w:type="gramStart"/>
      <w:r>
        <w:t>Division(</w:t>
      </w:r>
      <w:proofErr w:type="gramEnd"/>
      <w:r>
        <w:t>CGD)</w:t>
      </w:r>
      <w:r w:rsidR="00E864DF">
        <w:t xml:space="preserve">.  </w:t>
      </w:r>
      <w:r w:rsidR="00013A2A">
        <w:t>NCAR/</w:t>
      </w:r>
      <w:r w:rsidR="00E864DF">
        <w:t>NESL/</w:t>
      </w:r>
      <w:r w:rsidR="00013A2A">
        <w:t xml:space="preserve">CGD repository data resides on a RAID unit configured to use Level 6 redundancy.  The RAID unit can suffer two drive failures without loss of data.  Two servers are configured for high availability.  One system acts as the primary with the other in reserve.  Roles for the servers are swapped for maintenance upgrades or in the event of hardware failure.  Two sets of backups are kept. The first is a nightly </w:t>
      </w:r>
      <w:proofErr w:type="spellStart"/>
      <w:r w:rsidR="00013A2A">
        <w:t>rsync</w:t>
      </w:r>
      <w:proofErr w:type="spellEnd"/>
      <w:r w:rsidR="00013A2A">
        <w:t xml:space="preserve"> of the</w:t>
      </w:r>
      <w:r>
        <w:t xml:space="preserve"> </w:t>
      </w:r>
      <w:r w:rsidR="00013A2A">
        <w:t>repositories to another RAID unit. This backup is over written daily.  The second backup is the traditional disk-to-tape method. Incremental backups are performed nightly, with full backups performed once per month. These backups are kept for 90 days. Backups are considered as a recovery means and are not archival in nature.</w:t>
      </w:r>
      <w:r w:rsidR="00E864DF">
        <w:br/>
      </w:r>
      <w:r w:rsidR="00E864DF">
        <w:br/>
        <w:t xml:space="preserve">The version control system used is SVN with the database being configured under Rev 1.5.  The community UPP package was initially derived from the </w:t>
      </w:r>
      <w:r w:rsidR="008814D4">
        <w:t xml:space="preserve">NCEP </w:t>
      </w:r>
      <w:r w:rsidR="00E864DF">
        <w:t xml:space="preserve">operational UPP, </w:t>
      </w:r>
      <w:r w:rsidR="008814D4">
        <w:t xml:space="preserve">NCEP </w:t>
      </w:r>
      <w:r w:rsidR="00E864DF">
        <w:t>SVN repository r9594 (08/31/2010</w:t>
      </w:r>
      <w:r w:rsidR="007E7B1C">
        <w:t>)</w:t>
      </w:r>
      <w:r w:rsidR="00E864DF">
        <w:t>.</w:t>
      </w:r>
      <w:r w:rsidR="00E864DF">
        <w:br/>
      </w:r>
    </w:p>
    <w:p w14:paraId="77C23DC4" w14:textId="77777777" w:rsidR="00AE07E1" w:rsidRDefault="00E864DF" w:rsidP="00AE07E1">
      <w:pPr>
        <w:pStyle w:val="Heading2"/>
        <w:rPr>
          <w:rStyle w:val="Heading2Char"/>
          <w:b/>
          <w:bCs/>
        </w:rPr>
      </w:pPr>
      <w:r w:rsidRPr="00927A2B">
        <w:rPr>
          <w:rStyle w:val="Heading2Char"/>
        </w:rPr>
        <w:t xml:space="preserve">Software Directory </w:t>
      </w:r>
      <w:r w:rsidR="007B4796" w:rsidRPr="00927A2B">
        <w:rPr>
          <w:rStyle w:val="Heading2Char"/>
        </w:rPr>
        <w:t>Structure</w:t>
      </w:r>
    </w:p>
    <w:p w14:paraId="71C885A1" w14:textId="77777777" w:rsidR="002B65D6" w:rsidRDefault="00A239F9" w:rsidP="00AE07E1">
      <w:pPr>
        <w:ind w:left="576"/>
      </w:pPr>
      <w:r>
        <w:t xml:space="preserve">The community </w:t>
      </w:r>
      <w:r w:rsidR="003D70EC">
        <w:t xml:space="preserve">UPP </w:t>
      </w:r>
      <w:r>
        <w:t xml:space="preserve">repository is comprised of two </w:t>
      </w:r>
      <w:r w:rsidR="008814D4">
        <w:t xml:space="preserve">physical </w:t>
      </w:r>
      <w:r>
        <w:t xml:space="preserve">repositories linked </w:t>
      </w:r>
      <w:r w:rsidR="008814D4">
        <w:t>using SVN configuration attributes</w:t>
      </w:r>
      <w:r>
        <w:t>.  The main</w:t>
      </w:r>
      <w:r w:rsidR="0066301D">
        <w:t xml:space="preserve"> UPP</w:t>
      </w:r>
      <w:r>
        <w:t xml:space="preserve"> source code and </w:t>
      </w:r>
      <w:r w:rsidR="008814D4">
        <w:t xml:space="preserve">platform </w:t>
      </w:r>
      <w:r>
        <w:t>arch</w:t>
      </w:r>
      <w:r w:rsidR="007B6964">
        <w:t xml:space="preserve">itecture support </w:t>
      </w:r>
      <w:proofErr w:type="gramStart"/>
      <w:r w:rsidR="007B6964">
        <w:t>are</w:t>
      </w:r>
      <w:proofErr w:type="gramEnd"/>
      <w:r w:rsidR="007B6964">
        <w:t xml:space="preserve"> in the repository:</w:t>
      </w:r>
      <w:r>
        <w:t xml:space="preserve"> </w:t>
      </w:r>
      <w:r w:rsidR="00DF60F5">
        <w:t>https://svn-dtc-</w:t>
      </w:r>
      <w:r>
        <w:t>unifiedpostproc</w:t>
      </w:r>
      <w:r w:rsidR="00DF60F5">
        <w:t>.cgd.ucar.edu</w:t>
      </w:r>
      <w:r>
        <w:t xml:space="preserve">.  The external supporting library code is in </w:t>
      </w:r>
      <w:r w:rsidR="007B6964">
        <w:t>a separate repository:</w:t>
      </w:r>
      <w:r>
        <w:t xml:space="preserve"> </w:t>
      </w:r>
      <w:r w:rsidR="00DF60F5">
        <w:t>https://svn-dtc-</w:t>
      </w:r>
      <w:r>
        <w:t>external</w:t>
      </w:r>
      <w:del w:id="1" w:author="Kate Smith" w:date="2013-05-21T15:00:00Z">
        <w:r w:rsidDel="00C272BB">
          <w:delText>s</w:delText>
        </w:r>
      </w:del>
      <w:r>
        <w:t>-lib</w:t>
      </w:r>
      <w:r w:rsidR="00DF60F5">
        <w:t>.cgd.ucar.edu</w:t>
      </w:r>
      <w:r>
        <w:t xml:space="preserve"> </w:t>
      </w:r>
      <w:r w:rsidR="00F81E01">
        <w:t>(</w:t>
      </w:r>
      <w:r w:rsidR="00C272BB">
        <w:fldChar w:fldCharType="begin"/>
      </w:r>
      <w:r w:rsidR="00C272BB">
        <w:instrText xml:space="preserve"> REF _Ref293655769 \h  \* MERGEFORMAT </w:instrText>
      </w:r>
      <w:r w:rsidR="00C272BB">
        <w:fldChar w:fldCharType="separate"/>
      </w:r>
      <w:r w:rsidR="00543231">
        <w:t xml:space="preserve">Figure </w:t>
      </w:r>
      <w:r w:rsidR="00543231">
        <w:rPr>
          <w:noProof/>
        </w:rPr>
        <w:t>1.</w:t>
      </w:r>
      <w:r w:rsidR="00543231">
        <w:t xml:space="preserve">  UPP Repository Storage Structure</w:t>
      </w:r>
      <w:r w:rsidR="00C272BB">
        <w:fldChar w:fldCharType="end"/>
      </w:r>
      <w:r w:rsidR="00F81E01">
        <w:t>)</w:t>
      </w:r>
      <w:r>
        <w:t xml:space="preserve">.  </w:t>
      </w:r>
    </w:p>
    <w:p w14:paraId="34BB7464" w14:textId="77777777" w:rsidR="0066301D" w:rsidRDefault="002676B1" w:rsidP="00AE07E1">
      <w:pPr>
        <w:pStyle w:val="ListParagraph"/>
        <w:spacing w:after="0" w:line="240" w:lineRule="auto"/>
      </w:pPr>
      <w:r>
        <w:pict w14:anchorId="508E4A48">
          <v:group id="_x0000_s1100" editas="canvas" alt="" style="width:418.5pt;height:116pt;mso-position-horizontal-relative:char;mso-position-vertical-relative:line" coordorigin="2160,9957" coordsize="8370,2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1" type="#_x0000_t75" alt="" style="position:absolute;left:2160;top:9957;width:8370;height:2320" o:preferrelative="f">
              <v:fill o:detectmouseclick="t"/>
              <v:path o:extrusionok="t" o:connecttype="none"/>
              <o:lock v:ext="edit" text="t"/>
            </v:shape>
            <v:group id="_x0000_s1102" alt="" style="position:absolute;left:3790;top:10121;width:4642;height:1809" coordorigin="2980,1940" coordsize="4640,1610">
              <v:group id="_x0000_s1103" alt="" style="position:absolute;left:2980;top:2190;width:3020;height:1210" coordorigin="2980,2190" coordsize="3020,12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104" type="#_x0000_t132" alt="" style="position:absolute;left:2980;top:2190;width:1420;height:1210;mso-wrap-style:square;v-text-anchor:top">
                  <v:textbox style="mso-next-textbox:#_x0000_s1104">
                    <w:txbxContent>
                      <w:p w14:paraId="14D2B01F" w14:textId="77777777" w:rsidR="001D4C9B" w:rsidRDefault="001D4C9B">
                        <w:pPr>
                          <w:spacing w:before="120" w:after="0" w:line="240" w:lineRule="auto"/>
                          <w:jc w:val="center"/>
                          <w:rPr>
                            <w:sz w:val="18"/>
                          </w:rPr>
                        </w:pPr>
                        <w:r w:rsidRPr="005008CD">
                          <w:rPr>
                            <w:sz w:val="18"/>
                          </w:rPr>
                          <w:t>NCAR/CGD</w:t>
                        </w:r>
                        <w:r w:rsidRPr="005008CD">
                          <w:rPr>
                            <w:sz w:val="18"/>
                          </w:rPr>
                          <w:br/>
                          <w:t>Repository</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5" type="#_x0000_t34" alt="" style="position:absolute;left:4400;top:2810;width:1600;height:340;rotation:180" o:connectortype="elbow" adj=",-146753,-74250"/>
                <v:shape id="_x0000_s1106" type="#_x0000_t34" alt="" style="position:absolute;left:4400;top:2320;width:1600;height:490;rotation:180;flip:y" o:connectortype="elbow" adj=",65241,-74250"/>
              </v:group>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107" type="#_x0000_t130" alt="" style="position:absolute;left:6000;top:1940;width:1620;height:740;mso-wrap-style:square;v-text-anchor:top">
                <v:textbox style="mso-next-textbox:#_x0000_s1107">
                  <w:txbxContent>
                    <w:p w14:paraId="37F3B711" w14:textId="77777777" w:rsidR="001D4C9B" w:rsidRDefault="001D4C9B">
                      <w:pPr>
                        <w:spacing w:before="120" w:after="0" w:line="240" w:lineRule="auto"/>
                        <w:rPr>
                          <w:sz w:val="18"/>
                        </w:rPr>
                      </w:pPr>
                      <w:r w:rsidRPr="005008CD">
                        <w:rPr>
                          <w:sz w:val="18"/>
                        </w:rPr>
                        <w:t>External</w:t>
                      </w:r>
                      <w:r w:rsidRPr="005008CD">
                        <w:rPr>
                          <w:sz w:val="18"/>
                        </w:rPr>
                        <w:br/>
                        <w:t>Libraries</w:t>
                      </w:r>
                    </w:p>
                  </w:txbxContent>
                </v:textbox>
              </v:shape>
              <v:shape id="_x0000_s1108" type="#_x0000_t130" alt="" style="position:absolute;left:6000;top:2810;width:1620;height:740;mso-wrap-style:square;v-text-anchor:top">
                <v:textbox style="mso-next-textbox:#_x0000_s1108">
                  <w:txbxContent>
                    <w:p w14:paraId="1DB52E56" w14:textId="77777777" w:rsidR="001D4C9B" w:rsidRDefault="001D4C9B">
                      <w:pPr>
                        <w:spacing w:after="0" w:line="240" w:lineRule="auto"/>
                        <w:rPr>
                          <w:sz w:val="18"/>
                        </w:rPr>
                      </w:pPr>
                      <w:r w:rsidRPr="005008CD">
                        <w:rPr>
                          <w:sz w:val="18"/>
                        </w:rPr>
                        <w:t>UPP</w:t>
                      </w:r>
                    </w:p>
                    <w:p w14:paraId="4ABF5243" w14:textId="77777777" w:rsidR="001D4C9B" w:rsidRDefault="001D4C9B">
                      <w:pPr>
                        <w:spacing w:after="0" w:line="240" w:lineRule="auto"/>
                        <w:rPr>
                          <w:sz w:val="18"/>
                        </w:rPr>
                      </w:pPr>
                      <w:r w:rsidRPr="005008CD">
                        <w:rPr>
                          <w:sz w:val="18"/>
                        </w:rPr>
                        <w:t>Source &amp; Support</w:t>
                      </w:r>
                    </w:p>
                  </w:txbxContent>
                </v:textbox>
              </v:shape>
            </v:group>
            <v:shapetype id="_x0000_t202" coordsize="21600,21600" o:spt="202" path="m,l,21600r21600,l21600,xe">
              <v:stroke joinstyle="miter"/>
              <v:path gradientshapeok="t" o:connecttype="rect"/>
            </v:shapetype>
            <v:shape id="_x0000_s1109" type="#_x0000_t202" alt="" style="position:absolute;left:4440;top:11964;width:3250;height:250;mso-wrap-style:square;v-text-anchor:top" stroked="f">
              <v:textbox style="mso-next-textbox:#_x0000_s1109" inset="0,0,0,0">
                <w:txbxContent>
                  <w:p w14:paraId="774E3D40" w14:textId="77777777" w:rsidR="001D4C9B" w:rsidRDefault="001D4C9B" w:rsidP="00BB4C90">
                    <w:pPr>
                      <w:pStyle w:val="Caption"/>
                    </w:pPr>
                    <w:bookmarkStart w:id="2" w:name="_Ref293655769"/>
                    <w:bookmarkStart w:id="3" w:name="_Toc302724705"/>
                    <w:bookmarkStart w:id="4" w:name="_Toc302725050"/>
                    <w:r>
                      <w:t xml:space="preserve">Figure </w:t>
                    </w:r>
                    <w:r w:rsidR="006C5B8D">
                      <w:rPr>
                        <w:noProof/>
                      </w:rPr>
                      <w:fldChar w:fldCharType="begin"/>
                    </w:r>
                    <w:r w:rsidR="006C5B8D">
                      <w:rPr>
                        <w:noProof/>
                      </w:rPr>
                      <w:instrText xml:space="preserve"> SEQ Figure \* ARABIC </w:instrText>
                    </w:r>
                    <w:r w:rsidR="006C5B8D">
                      <w:rPr>
                        <w:noProof/>
                      </w:rPr>
                      <w:fldChar w:fldCharType="separate"/>
                    </w:r>
                    <w:r>
                      <w:rPr>
                        <w:noProof/>
                      </w:rPr>
                      <w:t>1</w:t>
                    </w:r>
                    <w:r w:rsidR="006C5B8D">
                      <w:rPr>
                        <w:noProof/>
                      </w:rPr>
                      <w:fldChar w:fldCharType="end"/>
                    </w:r>
                    <w:r>
                      <w:t>.  UPP Repository Storage Structure</w:t>
                    </w:r>
                    <w:bookmarkEnd w:id="2"/>
                    <w:bookmarkEnd w:id="3"/>
                    <w:bookmarkEnd w:id="4"/>
                  </w:p>
                </w:txbxContent>
              </v:textbox>
            </v:shape>
            <w10:anchorlock/>
          </v:group>
        </w:pict>
      </w:r>
    </w:p>
    <w:p w14:paraId="166CE065" w14:textId="77777777" w:rsidR="007B6964" w:rsidRDefault="007B6964" w:rsidP="007B6964">
      <w:pPr>
        <w:pStyle w:val="Heading3"/>
      </w:pPr>
      <w:r>
        <w:t>External Libraries Repository</w:t>
      </w:r>
    </w:p>
    <w:p w14:paraId="69E941C7" w14:textId="77777777" w:rsidR="00E61FA9" w:rsidRDefault="00E61FA9" w:rsidP="00AE07E1">
      <w:pPr>
        <w:pStyle w:val="ListParagraph"/>
        <w:spacing w:after="0" w:line="240" w:lineRule="auto"/>
      </w:pPr>
      <w:r>
        <w:t xml:space="preserve">The external libraries are </w:t>
      </w:r>
      <w:r w:rsidR="0065361B">
        <w:t xml:space="preserve">derivatives of </w:t>
      </w:r>
      <w:r w:rsidR="004D6839">
        <w:t>the NOAA/</w:t>
      </w:r>
      <w:proofErr w:type="gramStart"/>
      <w:r w:rsidR="004D6839">
        <w:t>EMC</w:t>
      </w:r>
      <w:r w:rsidR="00DB5762">
        <w:t>‘</w:t>
      </w:r>
      <w:proofErr w:type="gramEnd"/>
      <w:r w:rsidR="00DB5762">
        <w:t xml:space="preserve">s </w:t>
      </w:r>
      <w:r w:rsidR="004D6839">
        <w:t xml:space="preserve">repository </w:t>
      </w:r>
      <w:hyperlink r:id="rId8" w:history="1">
        <w:r w:rsidR="00DB5762" w:rsidRPr="00527C9E">
          <w:rPr>
            <w:rStyle w:val="Hyperlink"/>
          </w:rPr>
          <w:t>https://svnemc.ncep.noaa.gov/projects/nceplibs</w:t>
        </w:r>
      </w:hyperlink>
      <w:r w:rsidR="00DB5762">
        <w:t xml:space="preserve">.  These libraries will strive to be identical except where the need for difference is determined to be necessary.  </w:t>
      </w:r>
      <w:r w:rsidR="007B6964">
        <w:t xml:space="preserve">A DTC preprocessor flag is used to facilitate the sharing of files with minor code variations.  </w:t>
      </w:r>
      <w:r w:rsidR="00DB5762">
        <w:t>At the current time</w:t>
      </w:r>
      <w:r w:rsidR="006E1E45">
        <w:t>,</w:t>
      </w:r>
      <w:r w:rsidR="00DB5762">
        <w:t xml:space="preserve"> the NCEP libraries are </w:t>
      </w:r>
      <w:proofErr w:type="spellStart"/>
      <w:r w:rsidR="00DB5762">
        <w:t>under going</w:t>
      </w:r>
      <w:proofErr w:type="spellEnd"/>
      <w:r w:rsidR="00DB5762">
        <w:t xml:space="preserve"> </w:t>
      </w:r>
      <w:r w:rsidR="007B6964">
        <w:t>modifications</w:t>
      </w:r>
      <w:r w:rsidR="00DB5762">
        <w:t xml:space="preserve"> to incorporate changes from several groups within EMC and </w:t>
      </w:r>
      <w:r w:rsidR="007B6964">
        <w:t>to support</w:t>
      </w:r>
      <w:r w:rsidR="00DB5762">
        <w:t xml:space="preserve"> the </w:t>
      </w:r>
      <w:proofErr w:type="gramStart"/>
      <w:r w:rsidR="00DB5762">
        <w:t>little endian</w:t>
      </w:r>
      <w:proofErr w:type="gramEnd"/>
      <w:r w:rsidR="00DB5762">
        <w:t xml:space="preserve"> format.  At the DTC</w:t>
      </w:r>
      <w:r w:rsidR="006E1E45">
        <w:t>,</w:t>
      </w:r>
      <w:r w:rsidR="00DB5762">
        <w:t xml:space="preserve"> an effort is under way </w:t>
      </w:r>
      <w:r w:rsidR="006E1E45">
        <w:t>to</w:t>
      </w:r>
      <w:r w:rsidR="00DB5762">
        <w:t xml:space="preserve"> </w:t>
      </w:r>
      <w:r w:rsidR="006E1E45">
        <w:t xml:space="preserve">sync </w:t>
      </w:r>
      <w:r w:rsidR="00DB5762">
        <w:t xml:space="preserve">the </w:t>
      </w:r>
      <w:r w:rsidR="00DB5762">
        <w:lastRenderedPageBreak/>
        <w:t xml:space="preserve">community </w:t>
      </w:r>
      <w:r w:rsidR="006E1E45">
        <w:t xml:space="preserve">version </w:t>
      </w:r>
      <w:r w:rsidR="00DB5762">
        <w:t xml:space="preserve">of these libraries </w:t>
      </w:r>
      <w:r w:rsidR="006E1E45">
        <w:t>with</w:t>
      </w:r>
      <w:r w:rsidR="00DB5762">
        <w:t xml:space="preserve"> EMC’s </w:t>
      </w:r>
      <w:proofErr w:type="spellStart"/>
      <w:r w:rsidR="00DB5762">
        <w:t>nceplibs</w:t>
      </w:r>
      <w:proofErr w:type="spellEnd"/>
      <w:r w:rsidR="006E1E45">
        <w:t xml:space="preserve"> once the unification process internal to EMC has been complete</w:t>
      </w:r>
      <w:r w:rsidR="00DB5762">
        <w:t>.</w:t>
      </w:r>
      <w:r w:rsidR="00891BAE">
        <w:t xml:space="preserve">  Until this work is </w:t>
      </w:r>
      <w:r w:rsidR="006E1E45">
        <w:t xml:space="preserve">accomplished, </w:t>
      </w:r>
      <w:r w:rsidR="00891BAE">
        <w:t>these l</w:t>
      </w:r>
      <w:r w:rsidR="00192FB9">
        <w:t xml:space="preserve">ibraries are not </w:t>
      </w:r>
      <w:r w:rsidR="006E1E45">
        <w:t xml:space="preserve">advertised </w:t>
      </w:r>
      <w:r w:rsidR="00192FB9">
        <w:t xml:space="preserve">to produce </w:t>
      </w:r>
      <w:r w:rsidR="0065361B">
        <w:t xml:space="preserve">an </w:t>
      </w:r>
      <w:r w:rsidR="00192FB9">
        <w:t xml:space="preserve">identical </w:t>
      </w:r>
      <w:r w:rsidR="0065361B">
        <w:t>result</w:t>
      </w:r>
      <w:r w:rsidR="006E1E45">
        <w:t xml:space="preserve"> between the community and operational versions</w:t>
      </w:r>
      <w:r w:rsidR="00192FB9">
        <w:t>.</w:t>
      </w:r>
    </w:p>
    <w:p w14:paraId="348D6D40" w14:textId="77777777" w:rsidR="00192FB9" w:rsidRDefault="00192FB9" w:rsidP="00AE07E1">
      <w:pPr>
        <w:pStyle w:val="ListParagraph"/>
        <w:spacing w:after="0" w:line="240" w:lineRule="auto"/>
      </w:pPr>
    </w:p>
    <w:p w14:paraId="30A4F0B1" w14:textId="77777777" w:rsidR="00192FB9" w:rsidRDefault="00192FB9" w:rsidP="00AE07E1">
      <w:pPr>
        <w:pStyle w:val="ListParagraph"/>
        <w:spacing w:after="0" w:line="240" w:lineRule="auto"/>
      </w:pPr>
      <w:r>
        <w:t>The external libraries will be upgraded to remain current with EMC on a TBD basis.  There are unit tests available from the EMC repository with each of these libraries.  At this time the unit tests are not available in the DTC repository</w:t>
      </w:r>
      <w:r w:rsidR="006E1E45">
        <w:t>, but will be added in the future to ensure consistency</w:t>
      </w:r>
      <w:r>
        <w:t>.</w:t>
      </w:r>
    </w:p>
    <w:p w14:paraId="42B271DE" w14:textId="77777777" w:rsidR="00192FB9" w:rsidRDefault="00192FB9" w:rsidP="00AE07E1">
      <w:pPr>
        <w:pStyle w:val="ListParagraph"/>
        <w:spacing w:after="0" w:line="240" w:lineRule="auto"/>
      </w:pPr>
    </w:p>
    <w:p w14:paraId="52C73AFF" w14:textId="77777777" w:rsidR="00192FB9" w:rsidRDefault="00192FB9" w:rsidP="00AE07E1">
      <w:pPr>
        <w:pStyle w:val="ListParagraph"/>
        <w:spacing w:after="0" w:line="240" w:lineRule="auto"/>
      </w:pPr>
      <w:r>
        <w:t xml:space="preserve">The </w:t>
      </w:r>
      <w:r w:rsidR="000A2161">
        <w:t xml:space="preserve">structure of the </w:t>
      </w:r>
      <w:r>
        <w:t xml:space="preserve">DTC </w:t>
      </w:r>
      <w:r w:rsidR="00952D76">
        <w:t xml:space="preserve">external libraries </w:t>
      </w:r>
      <w:r>
        <w:t xml:space="preserve">repository </w:t>
      </w:r>
      <w:r w:rsidR="00952D76">
        <w:t>follows</w:t>
      </w:r>
      <w:r>
        <w:t>:</w:t>
      </w:r>
    </w:p>
    <w:p w14:paraId="402F3150" w14:textId="77777777" w:rsidR="00192FB9" w:rsidRDefault="002676B1" w:rsidP="00AE07E1">
      <w:pPr>
        <w:pStyle w:val="ListParagraph"/>
        <w:spacing w:after="0" w:line="240" w:lineRule="auto"/>
      </w:pPr>
      <w:r>
        <w:rPr>
          <w:noProof/>
        </w:rPr>
        <w:pict w14:anchorId="7DC48C36">
          <v:group id="_x0000_s1072" alt="" style="position:absolute;left:0;text-align:left;margin-left:32.25pt;margin-top:0;width:475.5pt;height:253.85pt;z-index:251772928" coordorigin="2085,2783" coordsize="9510,5077">
            <v:shape id="_x0000_s1073" type="#_x0000_t202" alt="" style="position:absolute;left:2085;top:7440;width:9360;height:420;mso-wrap-style:square;v-text-anchor:top" stroked="f">
              <v:textbox style="mso-next-textbox:#_x0000_s1073;mso-fit-shape-to-text:t" inset="0,0,0,0">
                <w:txbxContent>
                  <w:p w14:paraId="3BDE3A5F" w14:textId="77777777" w:rsidR="001D4C9B" w:rsidRPr="005F5BA6" w:rsidRDefault="001D4C9B" w:rsidP="00952D76">
                    <w:pPr>
                      <w:pStyle w:val="Caption"/>
                    </w:pPr>
                    <w:r>
                      <w:t xml:space="preserve">Figure </w:t>
                    </w:r>
                    <w:r w:rsidR="006C5B8D">
                      <w:rPr>
                        <w:noProof/>
                      </w:rPr>
                      <w:fldChar w:fldCharType="begin"/>
                    </w:r>
                    <w:r w:rsidR="006C5B8D">
                      <w:rPr>
                        <w:noProof/>
                      </w:rPr>
                      <w:instrText xml:space="preserve"> SEQ Figure \* ARABIC </w:instrText>
                    </w:r>
                    <w:r w:rsidR="006C5B8D">
                      <w:rPr>
                        <w:noProof/>
                      </w:rPr>
                      <w:fldChar w:fldCharType="separate"/>
                    </w:r>
                    <w:r>
                      <w:rPr>
                        <w:noProof/>
                      </w:rPr>
                      <w:t>2</w:t>
                    </w:r>
                    <w:r w:rsidR="006C5B8D">
                      <w:rPr>
                        <w:noProof/>
                      </w:rPr>
                      <w:fldChar w:fldCharType="end"/>
                    </w:r>
                    <w:r>
                      <w:t>. Community External Library Repository</w:t>
                    </w:r>
                    <w:r>
                      <w:rPr>
                        <w:noProof/>
                      </w:rPr>
                      <w:t xml:space="preserve"> Structure</w:t>
                    </w:r>
                  </w:p>
                </w:txbxContent>
              </v:textbox>
            </v:shape>
            <v:group id="_x0000_s1074" alt="" style="position:absolute;left:2235;top:2783;width:9360;height:4508" coordorigin="2235,2783" coordsize="9360,4508">
              <v:shape id="_x0000_s1075" type="#_x0000_t75" alt="" style="position:absolute;left:2235;top:2783;width:9360;height:4507" o:preferrelative="f">
                <v:fill o:detectmouseclick="t"/>
                <v:path o:extrusionok="t" o:connecttype="none"/>
                <o:lock v:ext="edit" text="t"/>
              </v:shape>
              <v:shape id="_x0000_s1076" type="#_x0000_t202" alt="" style="position:absolute;left:2371;top:3060;width:1333;height:405;mso-wrap-style:square;v-text-anchor:top">
                <v:textbox style="mso-next-textbox:#_x0000_s1076">
                  <w:txbxContent>
                    <w:p w14:paraId="52FB656D" w14:textId="77777777" w:rsidR="001D4C9B" w:rsidRDefault="001D4C9B" w:rsidP="0038338E">
                      <w:pPr>
                        <w:jc w:val="center"/>
                      </w:pPr>
                      <w:r>
                        <w:t>build/</w:t>
                      </w:r>
                    </w:p>
                  </w:txbxContent>
                </v:textbox>
              </v:shape>
              <v:shape id="_x0000_s1077" type="#_x0000_t202" alt="" style="position:absolute;left:2371;top:3777;width:1333;height:407;mso-wrap-style:square;v-text-anchor:top">
                <v:textbox style="mso-next-textbox:#_x0000_s1077">
                  <w:txbxContent>
                    <w:p w14:paraId="65295FEB" w14:textId="77777777" w:rsidR="001D4C9B" w:rsidRDefault="001D4C9B" w:rsidP="0038338E">
                      <w:pPr>
                        <w:jc w:val="center"/>
                      </w:pPr>
                      <w:r>
                        <w:t>projects/</w:t>
                      </w:r>
                    </w:p>
                  </w:txbxContent>
                </v:textbox>
              </v:shape>
              <v:shape id="_x0000_s1078" type="#_x0000_t202" alt="" style="position:absolute;left:2371;top:4468;width:1333;height:407;mso-wrap-style:square;v-text-anchor:top">
                <v:textbox style="mso-next-textbox:#_x0000_s1078">
                  <w:txbxContent>
                    <w:p w14:paraId="7B2DA511" w14:textId="77777777" w:rsidR="001D4C9B" w:rsidRDefault="001D4C9B" w:rsidP="0038338E">
                      <w:pPr>
                        <w:jc w:val="center"/>
                      </w:pPr>
                      <w:proofErr w:type="spellStart"/>
                      <w:r>
                        <w:t>src</w:t>
                      </w:r>
                      <w:proofErr w:type="spellEnd"/>
                      <w:r>
                        <w:t>/</w:t>
                      </w:r>
                    </w:p>
                  </w:txbxContent>
                </v:textbox>
              </v:shape>
              <v:group id="_x0000_s1079" alt="" style="position:absolute;left:3704;top:2923;width:4261;height:2073" coordorigin="3715,3805" coordsize="3277,1594">
                <v:shape id="_x0000_s1080" type="#_x0000_t202" alt="" style="position:absolute;left:6012;top:3805;width:980;height:1593;mso-wrap-style:square;v-text-anchor:top" strokecolor="white [3212]">
                  <v:textbox style="mso-next-textbox:#_x0000_s1080">
                    <w:txbxContent>
                      <w:p w14:paraId="40C99FA9" w14:textId="77777777" w:rsidR="001D4C9B" w:rsidRDefault="001D4C9B">
                        <w:r>
                          <w:t>arch/</w:t>
                        </w:r>
                        <w:r>
                          <w:br/>
                        </w:r>
                        <w:proofErr w:type="spellStart"/>
                        <w:r>
                          <w:t>Makefile</w:t>
                        </w:r>
                        <w:proofErr w:type="spellEnd"/>
                        <w:r>
                          <w:br/>
                          <w:t>clean</w:t>
                        </w:r>
                        <w:r>
                          <w:br/>
                          <w:t>configure</w:t>
                        </w:r>
                        <w:r>
                          <w:br/>
                          <w:t>compile</w:t>
                        </w:r>
                        <w:r>
                          <w:br/>
                          <w:t>.externals</w:t>
                        </w:r>
                      </w:p>
                    </w:txbxContent>
                  </v:textbox>
                </v:shape>
                <v:group id="_x0000_s1081" alt="" style="position:absolute;left:3715;top:3806;width:2654;height:1593" coordorigin="3715,3806" coordsize="2654,1593">
                  <v:shapetype id="_x0000_t32" coordsize="21600,21600" o:spt="32" o:oned="t" path="m,l21600,21600e" filled="f">
                    <v:path arrowok="t" fillok="f" o:connecttype="none"/>
                    <o:lock v:ext="edit" shapetype="t"/>
                  </v:shapetype>
                  <v:shape id="_x0000_s1082" type="#_x0000_t32" alt="" style="position:absolute;left:3715;top:4066;width:2297;height:6" o:connectortype="straight"/>
                  <v:shape id="_x0000_s1083" type="#_x0000_t32" alt="" style="position:absolute;left:6012;top:3806;width:1;height:1593" o:connectortype="straight"/>
                  <v:shape id="_x0000_s1084" type="#_x0000_t32" alt="" style="position:absolute;left:6012;top:3806;width:357;height:0" o:connectortype="straight"/>
                  <v:shape id="_x0000_s1085" type="#_x0000_t32" alt="" style="position:absolute;left:6012;top:5398;width:357;height:1" o:connectortype="straight"/>
                </v:group>
              </v:group>
              <v:group id="_x0000_s1086" alt="" style="position:absolute;left:3704;top:3465;width:1516;height:1068" coordorigin="3715,4222" coordsize="1166,821">
                <v:shape id="_x0000_s1087" type="#_x0000_t202" alt="" style="position:absolute;left:4200;top:4223;width:681;height:820;mso-wrap-style:square;v-text-anchor:top" strokecolor="white [3212]">
                  <v:textbox style="mso-next-textbox:#_x0000_s1087">
                    <w:txbxContent>
                      <w:p w14:paraId="7D3BD4FD" w14:textId="77777777" w:rsidR="001D4C9B" w:rsidRDefault="001D4C9B">
                        <w:r>
                          <w:t>HWRF</w:t>
                        </w:r>
                        <w:r>
                          <w:br/>
                          <w:t>GSI</w:t>
                        </w:r>
                        <w:r>
                          <w:br/>
                          <w:t>UPP</w:t>
                        </w:r>
                      </w:p>
                    </w:txbxContent>
                  </v:textbox>
                </v:shape>
                <v:group id="_x0000_s1088" alt="" style="position:absolute;left:3715;top:4222;width:866;height:772" coordorigin="3715,4222" coordsize="866,772">
                  <v:shape id="_x0000_s1089" type="#_x0000_t32" alt="" style="position:absolute;left:3715;top:4612;width:485;height:7;flip:y" o:connectortype="straight"/>
                  <v:shape id="_x0000_s1090" type="#_x0000_t32" alt="" style="position:absolute;left:4200;top:4222;width:0;height:771" o:connectortype="straight"/>
                  <v:shape id="_x0000_s1091" type="#_x0000_t32" alt="" style="position:absolute;left:4200;top:4222;width:381;height:1" o:connectortype="straight"/>
                  <v:shape id="_x0000_s1092" type="#_x0000_t32" alt="" style="position:absolute;left:4200;top:4993;width:381;height:1" o:connectortype="straight"/>
                </v:group>
              </v:group>
              <v:group id="_x0000_s1093" alt="" style="position:absolute;left:3038;top:4695;width:3428;height:2596" coordorigin="3038,4695" coordsize="3428,2596">
                <v:shape id="_x0000_s1094" type="#_x0000_t202" alt="" style="position:absolute;left:3991;top:4696;width:2475;height:2595;mso-wrap-style:square;v-text-anchor:top" stroked="f">
                  <v:textbox style="mso-next-textbox:#_x0000_s1094">
                    <w:txbxContent>
                      <w:p w14:paraId="38702D59" w14:textId="77777777" w:rsidR="001D4C9B" w:rsidRDefault="001D4C9B">
                        <w:proofErr w:type="spellStart"/>
                        <w:r>
                          <w:t>bacio</w:t>
                        </w:r>
                        <w:proofErr w:type="spellEnd"/>
                        <w:r>
                          <w:tab/>
                        </w:r>
                        <w:r>
                          <w:tab/>
                        </w:r>
                        <w:proofErr w:type="spellStart"/>
                        <w:r>
                          <w:t>crtm</w:t>
                        </w:r>
                        <w:proofErr w:type="spellEnd"/>
                        <w:r>
                          <w:br/>
                          <w:t>g2</w:t>
                        </w:r>
                        <w:r>
                          <w:tab/>
                        </w:r>
                        <w:r>
                          <w:tab/>
                          <w:t>g2tmpl</w:t>
                        </w:r>
                        <w:r>
                          <w:br/>
                        </w:r>
                        <w:proofErr w:type="spellStart"/>
                        <w:r>
                          <w:t>gfsio</w:t>
                        </w:r>
                        <w:proofErr w:type="spellEnd"/>
                        <w:r>
                          <w:tab/>
                        </w:r>
                        <w:r>
                          <w:tab/>
                        </w:r>
                        <w:proofErr w:type="spellStart"/>
                        <w:r>
                          <w:t>ip</w:t>
                        </w:r>
                        <w:proofErr w:type="spellEnd"/>
                        <w:r>
                          <w:br/>
                        </w:r>
                        <w:proofErr w:type="spellStart"/>
                        <w:r>
                          <w:t>mersenne</w:t>
                        </w:r>
                        <w:proofErr w:type="spellEnd"/>
                        <w:r>
                          <w:tab/>
                        </w:r>
                        <w:proofErr w:type="spellStart"/>
                        <w:r>
                          <w:t>nemsio</w:t>
                        </w:r>
                        <w:proofErr w:type="spellEnd"/>
                        <w:r>
                          <w:br/>
                        </w:r>
                        <w:proofErr w:type="spellStart"/>
                        <w:r>
                          <w:t>sfcio</w:t>
                        </w:r>
                        <w:proofErr w:type="spellEnd"/>
                        <w:r>
                          <w:tab/>
                        </w:r>
                        <w:r>
                          <w:tab/>
                        </w:r>
                        <w:proofErr w:type="spellStart"/>
                        <w:r>
                          <w:t>sigio</w:t>
                        </w:r>
                        <w:proofErr w:type="spellEnd"/>
                        <w:r>
                          <w:br/>
                        </w:r>
                        <w:proofErr w:type="spellStart"/>
                        <w:r>
                          <w:t>sp</w:t>
                        </w:r>
                        <w:proofErr w:type="spellEnd"/>
                        <w:r>
                          <w:tab/>
                        </w:r>
                        <w:r>
                          <w:tab/>
                          <w:t>w3</w:t>
                        </w:r>
                        <w:r>
                          <w:br/>
                        </w:r>
                        <w:proofErr w:type="spellStart"/>
                        <w:r>
                          <w:t>wrfmpi_stubs</w:t>
                        </w:r>
                        <w:proofErr w:type="spellEnd"/>
                        <w:r>
                          <w:tab/>
                          <w:t>xml</w:t>
                        </w:r>
                        <w:r>
                          <w:br/>
                        </w:r>
                        <w:proofErr w:type="spellStart"/>
                        <w:r>
                          <w:t>makefile</w:t>
                        </w:r>
                        <w:proofErr w:type="spellEnd"/>
                        <w:r>
                          <w:br/>
                        </w:r>
                      </w:p>
                    </w:txbxContent>
                  </v:textbox>
                </v:shape>
                <v:group id="_x0000_s1095" alt="" style="position:absolute;left:3038;top:4695;width:1598;height:2521" coordorigin="3038,4695" coordsize="1598,2521">
                  <v:shapetype id="_x0000_t33" coordsize="21600,21600" o:spt="33" o:oned="t" path="m,l21600,r,21600e" filled="f">
                    <v:stroke joinstyle="miter"/>
                    <v:path arrowok="t" fillok="f" o:connecttype="none"/>
                    <o:lock v:ext="edit" shapetype="t"/>
                  </v:shapetype>
                  <v:shape id="_x0000_s1096" type="#_x0000_t33" alt="" style="position:absolute;left:3272;top:4599;width:486;height:953;rotation:90;flip:x" o:connectortype="elbow" adj="-104160,110609,-104160"/>
                  <v:shape id="_x0000_s1097" type="#_x0000_t32" alt="" style="position:absolute;left:3991;top:4695;width:0;height:2520" o:connectortype="straight"/>
                  <v:shape id="_x0000_s1098" type="#_x0000_t32" alt="" style="position:absolute;left:3991;top:4695;width:645;height:1" o:connectortype="straight"/>
                  <v:shape id="_x0000_s1099" type="#_x0000_t32" alt="" style="position:absolute;left:3991;top:7215;width:571;height:1" o:connectortype="straight"/>
                </v:group>
              </v:group>
            </v:group>
          </v:group>
        </w:pict>
      </w:r>
      <w:r>
        <w:rPr>
          <w:noProof/>
        </w:rPr>
        <w:pict w14:anchorId="7843EE92">
          <v:shape id="_x0000_i1027" type="#_x0000_t75" alt="" style="width:468.45pt;height:224.75pt;mso-width-percent:0;mso-height-percent:0;mso-width-percent:0;mso-height-percent:0">
            <v:imagedata croptop="-65520f" cropbottom="65520f"/>
          </v:shape>
        </w:pict>
      </w:r>
    </w:p>
    <w:p w14:paraId="6D839A62" w14:textId="77777777" w:rsidR="00192FB9" w:rsidRDefault="00192FB9" w:rsidP="00AE07E1">
      <w:pPr>
        <w:pStyle w:val="ListParagraph"/>
        <w:spacing w:after="0" w:line="240" w:lineRule="auto"/>
      </w:pPr>
    </w:p>
    <w:p w14:paraId="6CC69703" w14:textId="77777777" w:rsidR="00952D76" w:rsidRDefault="00F81E01" w:rsidP="00AE07E1">
      <w:pPr>
        <w:pStyle w:val="ListParagraph"/>
        <w:spacing w:after="0" w:line="240" w:lineRule="auto"/>
      </w:pPr>
      <w:r w:rsidRPr="009D28CC">
        <w:t xml:space="preserve">A user may create a branch as a workspace based on the </w:t>
      </w:r>
      <w:proofErr w:type="spellStart"/>
      <w:r w:rsidR="005008CD" w:rsidRPr="001C58B8">
        <w:rPr>
          <w:i/>
        </w:rPr>
        <w:t>comm_branch</w:t>
      </w:r>
      <w:proofErr w:type="spellEnd"/>
      <w:r w:rsidR="00E16D8B">
        <w:t xml:space="preserve"> director</w:t>
      </w:r>
      <w:r w:rsidR="009E5830">
        <w:t>ies</w:t>
      </w:r>
      <w:r w:rsidRPr="009D28CC">
        <w:t xml:space="preserve">.  User </w:t>
      </w:r>
    </w:p>
    <w:p w14:paraId="199C4035" w14:textId="77777777" w:rsidR="00952D76" w:rsidRDefault="00952D76" w:rsidP="00AE07E1">
      <w:pPr>
        <w:pStyle w:val="ListParagraph"/>
        <w:spacing w:after="0" w:line="240" w:lineRule="auto"/>
      </w:pPr>
    </w:p>
    <w:p w14:paraId="1A57FD4F" w14:textId="77777777" w:rsidR="005E5ADC" w:rsidRDefault="00952D76" w:rsidP="00AE07E1">
      <w:pPr>
        <w:pStyle w:val="ListParagraph"/>
        <w:spacing w:after="0" w:line="240" w:lineRule="auto"/>
      </w:pPr>
      <w:r>
        <w:t xml:space="preserve">The </w:t>
      </w:r>
      <w:r w:rsidR="00EE71FD">
        <w:t xml:space="preserve">contents of the </w:t>
      </w:r>
      <w:r>
        <w:t>build</w:t>
      </w:r>
      <w:r w:rsidR="005E5ADC">
        <w:t>/</w:t>
      </w:r>
      <w:r>
        <w:t xml:space="preserve"> directory can be used to build a sel</w:t>
      </w:r>
      <w:r w:rsidR="005E5ADC">
        <w:t xml:space="preserve">ection of libraries independently of any project.  </w:t>
      </w:r>
      <w:r w:rsidR="0065361B">
        <w:t>The projects/ directory contain</w:t>
      </w:r>
      <w:r w:rsidR="006E1E45">
        <w:t>s</w:t>
      </w:r>
      <w:r w:rsidR="005E5ADC">
        <w:t xml:space="preserve"> </w:t>
      </w:r>
      <w:r w:rsidR="00EE71FD">
        <w:t xml:space="preserve">a directory for each of </w:t>
      </w:r>
      <w:r w:rsidR="005E5ADC">
        <w:t>the supported project</w:t>
      </w:r>
      <w:r w:rsidR="0065361B">
        <w:t>s</w:t>
      </w:r>
      <w:r w:rsidR="005E5ADC">
        <w:t xml:space="preserve">.  </w:t>
      </w:r>
      <w:r w:rsidR="00EE71FD">
        <w:t xml:space="preserve">Under each project are the build criteria for that project.  </w:t>
      </w:r>
      <w:r w:rsidR="0065361B">
        <w:t xml:space="preserve">The </w:t>
      </w:r>
      <w:proofErr w:type="spellStart"/>
      <w:r w:rsidR="0065361B">
        <w:t>src</w:t>
      </w:r>
      <w:proofErr w:type="spellEnd"/>
      <w:r w:rsidR="0065361B">
        <w:t>/ directory contain</w:t>
      </w:r>
      <w:r w:rsidR="006E1E45">
        <w:t>s</w:t>
      </w:r>
      <w:r w:rsidR="005E5ADC">
        <w:t xml:space="preserve"> a directory for each library.  Within each of these libraries are the 3 standard SVN directories: trunk/, branches/, and tags/.  The trunk/ directory of each library </w:t>
      </w:r>
      <w:r w:rsidR="00EE71FD">
        <w:t xml:space="preserve">directory </w:t>
      </w:r>
      <w:r w:rsidR="005E5ADC">
        <w:t xml:space="preserve">is the synchronization point for the NCEP source for </w:t>
      </w:r>
      <w:r w:rsidR="00EE71FD">
        <w:t xml:space="preserve">that library.  </w:t>
      </w:r>
      <w:proofErr w:type="spellStart"/>
      <w:r w:rsidR="00EE71FD">
        <w:t>Unipost</w:t>
      </w:r>
      <w:proofErr w:type="spellEnd"/>
      <w:r w:rsidR="00EE71FD">
        <w:t xml:space="preserve"> will use the branch name</w:t>
      </w:r>
      <w:r w:rsidR="007B6964">
        <w:t>:</w:t>
      </w:r>
      <w:r w:rsidR="00EE71FD">
        <w:t xml:space="preserve"> &lt;</w:t>
      </w:r>
      <w:proofErr w:type="spellStart"/>
      <w:r w:rsidR="00EE71FD">
        <w:t>libname</w:t>
      </w:r>
      <w:proofErr w:type="spellEnd"/>
      <w:r w:rsidR="00EE71FD">
        <w:t>&gt;_</w:t>
      </w:r>
      <w:proofErr w:type="spellStart"/>
      <w:r w:rsidR="00EE71FD">
        <w:t>upp</w:t>
      </w:r>
      <w:proofErr w:type="spellEnd"/>
      <w:r w:rsidR="00EE71FD">
        <w:t xml:space="preserve"> for libraries that are not identical to the trunk of the specific library.</w:t>
      </w:r>
      <w:r w:rsidR="007B6964">
        <w:t xml:space="preserve">  Developers working within a library (</w:t>
      </w:r>
      <w:proofErr w:type="spellStart"/>
      <w:r w:rsidR="007B6964">
        <w:t>ies</w:t>
      </w:r>
      <w:proofErr w:type="spellEnd"/>
      <w:r w:rsidR="007B6964">
        <w:t>) should use a branch of the effected library (</w:t>
      </w:r>
      <w:proofErr w:type="spellStart"/>
      <w:r w:rsidR="007B6964">
        <w:t>ies</w:t>
      </w:r>
      <w:proofErr w:type="spellEnd"/>
      <w:r w:rsidR="007B6964">
        <w:t xml:space="preserve">).  All branches should reside under the branches/ directory </w:t>
      </w:r>
      <w:r w:rsidR="006E1E45">
        <w:t>for each specific</w:t>
      </w:r>
      <w:r w:rsidR="007B6964">
        <w:t xml:space="preserve"> library.  The tags/ directory is used to tag each release, </w:t>
      </w:r>
      <w:r w:rsidR="006E1E45">
        <w:t xml:space="preserve">check-ins that have the </w:t>
      </w:r>
      <w:r w:rsidR="007B6964">
        <w:t xml:space="preserve">DC committee approval, and </w:t>
      </w:r>
      <w:r w:rsidR="006E1E45">
        <w:t xml:space="preserve">any notable </w:t>
      </w:r>
      <w:r w:rsidR="007B6964">
        <w:t>milestones of development.  No development work is done in the tags/ directory.</w:t>
      </w:r>
    </w:p>
    <w:p w14:paraId="3C9D8130" w14:textId="77777777" w:rsidR="007B6964" w:rsidRDefault="00D666BB" w:rsidP="007B6964">
      <w:pPr>
        <w:pStyle w:val="Heading3"/>
      </w:pPr>
      <w:r>
        <w:lastRenderedPageBreak/>
        <w:t xml:space="preserve">Community </w:t>
      </w:r>
      <w:r w:rsidR="001F37BB">
        <w:t>UPP Repository</w:t>
      </w:r>
    </w:p>
    <w:p w14:paraId="0171DED7" w14:textId="77777777" w:rsidR="001F37BB" w:rsidRDefault="001F37BB" w:rsidP="0065361B">
      <w:pPr>
        <w:pStyle w:val="ListParagraph"/>
        <w:keepNext/>
        <w:keepLines/>
        <w:spacing w:after="0" w:line="240" w:lineRule="auto"/>
      </w:pPr>
      <w:r>
        <w:t xml:space="preserve">The UPP </w:t>
      </w:r>
      <w:r w:rsidR="006E1E45">
        <w:t>community</w:t>
      </w:r>
      <w:r>
        <w:t xml:space="preserve"> repositor</w:t>
      </w:r>
      <w:r w:rsidR="00866FA6">
        <w:t>ies</w:t>
      </w:r>
      <w:r>
        <w:t xml:space="preserve"> contain </w:t>
      </w:r>
      <w:r w:rsidR="00866FA6">
        <w:t xml:space="preserve">an image of the </w:t>
      </w:r>
      <w:proofErr w:type="gramStart"/>
      <w:r w:rsidR="00866FA6">
        <w:t>EMC  post</w:t>
      </w:r>
      <w:proofErr w:type="gramEnd"/>
      <w:r w:rsidR="00866FA6">
        <w:t xml:space="preserve">/trunk, </w:t>
      </w:r>
      <w:proofErr w:type="spellStart"/>
      <w:r w:rsidR="000A2161">
        <w:t>svn</w:t>
      </w:r>
      <w:proofErr w:type="spellEnd"/>
      <w:r w:rsidR="000A2161">
        <w:t xml:space="preserve"> externals links to the libraries </w:t>
      </w:r>
      <w:proofErr w:type="spellStart"/>
      <w:r w:rsidR="000A2161">
        <w:t>src</w:t>
      </w:r>
      <w:proofErr w:type="spellEnd"/>
      <w:r w:rsidR="000A2161">
        <w:t>/</w:t>
      </w:r>
      <w:r w:rsidR="00866FA6">
        <w:t>, and DTC specific build support.</w:t>
      </w:r>
      <w:r>
        <w:t xml:space="preserve"> The NOAA/EMC </w:t>
      </w:r>
      <w:r w:rsidR="006E1E45">
        <w:t>operational UPP</w:t>
      </w:r>
      <w:r>
        <w:t xml:space="preserve"> repository mirrored is </w:t>
      </w:r>
      <w:r w:rsidR="006E1E45">
        <w:t xml:space="preserve">located at </w:t>
      </w:r>
      <w:r w:rsidRPr="001F37BB">
        <w:t>https://svnemc.nc</w:t>
      </w:r>
      <w:r>
        <w:t>ep.noaa.gov/projects/post</w:t>
      </w:r>
      <w:r w:rsidR="000A2161">
        <w:t>/trunk</w:t>
      </w:r>
      <w:r>
        <w:t xml:space="preserve">.  The code </w:t>
      </w:r>
      <w:r w:rsidR="00D666BB">
        <w:t xml:space="preserve">within each repository </w:t>
      </w:r>
      <w:r>
        <w:t>will strive to be identical except where the need for difference is determined to be necessary</w:t>
      </w:r>
      <w:r w:rsidR="00D666BB">
        <w:t xml:space="preserve"> or unavoidable</w:t>
      </w:r>
      <w:r>
        <w:t xml:space="preserve">.  A DTC preprocessor flag is used to facilitate the sharing of files with minor code variations.  </w:t>
      </w:r>
    </w:p>
    <w:p w14:paraId="087E8DC3" w14:textId="77777777" w:rsidR="001F37BB" w:rsidRDefault="001F37BB" w:rsidP="0065361B">
      <w:pPr>
        <w:pStyle w:val="ListParagraph"/>
        <w:keepNext/>
        <w:keepLines/>
        <w:spacing w:after="0" w:line="240" w:lineRule="auto"/>
      </w:pPr>
    </w:p>
    <w:p w14:paraId="7A113965" w14:textId="77777777" w:rsidR="00F81E01" w:rsidRPr="001948F0" w:rsidRDefault="00EE71FD" w:rsidP="0065361B">
      <w:pPr>
        <w:pStyle w:val="ListParagraph"/>
        <w:keepNext/>
        <w:keepLines/>
        <w:spacing w:after="0" w:line="240" w:lineRule="auto"/>
      </w:pPr>
      <w:r>
        <w:t xml:space="preserve">The </w:t>
      </w:r>
      <w:r w:rsidR="00D666BB">
        <w:t xml:space="preserve">structure of the </w:t>
      </w:r>
      <w:r w:rsidR="000A2161">
        <w:t>DTC UPP</w:t>
      </w:r>
      <w:r>
        <w:t xml:space="preserve"> </w:t>
      </w:r>
      <w:r w:rsidR="00D666BB">
        <w:t>community</w:t>
      </w:r>
      <w:r>
        <w:t xml:space="preserve"> repository </w:t>
      </w:r>
      <w:r w:rsidR="00C87B4F">
        <w:t>follows:</w:t>
      </w:r>
    </w:p>
    <w:bookmarkStart w:id="5" w:name="_Ref302470084"/>
    <w:bookmarkStart w:id="6" w:name="_Ref302470095"/>
    <w:p w14:paraId="01D3CEF2" w14:textId="77777777" w:rsidR="002D532E" w:rsidRPr="00BB4C90" w:rsidRDefault="002676B1" w:rsidP="0065361B">
      <w:pPr>
        <w:pStyle w:val="Caption"/>
        <w:keepNext/>
        <w:keepLines/>
      </w:pPr>
      <w:r>
        <w:pict w14:anchorId="4AA0F25B">
          <v:group id="_x0000_s1042" editas="canvas" alt="" style="width:429.8pt;height:219.45pt;mso-position-horizontal-relative:char;mso-position-vertical-relative:line" coordorigin="3040,1739" coordsize="7122,3638">
            <o:lock v:ext="edit" aspectratio="t"/>
            <v:shape id="_x0000_s1043" type="#_x0000_t75" alt="" style="position:absolute;left:3040;top:1739;width:7122;height:3638" o:preferrelative="f">
              <v:fill o:detectmouseclick="t"/>
              <v:path o:extrusionok="t" o:connecttype="none"/>
              <o:lock v:ext="edit" text="t"/>
            </v:shape>
            <v:group id="_x0000_s1044" alt="" style="position:absolute;left:4686;top:2772;width:1990;height:1164" coordorigin="4686,2772" coordsize="1990,1164">
              <v:group id="_x0000_s1045" alt="" style="position:absolute;left:5938;top:2772;width:738;height:1164" coordorigin="7784,3185" coordsize="739,1164">
                <v:shapetype id="_x0000_t109" coordsize="21600,21600" o:spt="109" path="m,l,21600r21600,l21600,xe">
                  <v:stroke joinstyle="miter"/>
                  <v:path gradientshapeok="t" o:connecttype="rect"/>
                </v:shapetype>
                <v:shape id="_x0000_s1046" type="#_x0000_t109" alt="" style="position:absolute;left:7784;top:3185;width:739;height:1164;mso-wrap-style:square;v-text-anchor:top" stroked="f">
                  <v:textbox style="mso-next-textbox:#_x0000_s1046">
                    <w:txbxContent>
                      <w:p w14:paraId="087F4BA1" w14:textId="77777777" w:rsidR="001D4C9B" w:rsidRPr="00C87B4F" w:rsidRDefault="001D4C9B" w:rsidP="000A65B7">
                        <w:r w:rsidRPr="00C87B4F">
                          <w:t>User1</w:t>
                        </w:r>
                        <w:r w:rsidRPr="00C87B4F">
                          <w:br/>
                          <w:t>User2</w:t>
                        </w:r>
                        <w:r w:rsidRPr="00C87B4F">
                          <w:br/>
                          <w:t>…</w:t>
                        </w:r>
                        <w:r w:rsidRPr="00C87B4F">
                          <w:br/>
                        </w:r>
                        <w:proofErr w:type="spellStart"/>
                        <w:r w:rsidRPr="00C87B4F">
                          <w:t>UserN</w:t>
                        </w:r>
                        <w:proofErr w:type="spellEnd"/>
                        <w:r w:rsidRPr="00C87B4F">
                          <w:br/>
                        </w:r>
                      </w:p>
                    </w:txbxContent>
                  </v:textbox>
                </v:shape>
              </v:group>
              <v:group id="_x0000_s1047" alt="" style="position:absolute;left:4686;top:2772;width:1386;height:1052" coordorigin="4686,3020" coordsize="3499,1512">
                <v:shape id="_x0000_s1048" type="#_x0000_t32" alt="" style="position:absolute;left:4686;top:3687;width:3097;height:1" o:connectortype="straight"/>
                <v:shape id="_x0000_s1049" type="#_x0000_t32" alt="" style="position:absolute;left:7784;top:3020;width:401;height:1" o:connectortype="straight"/>
                <v:shape id="_x0000_s1050" type="#_x0000_t32" alt="" style="position:absolute;left:7783;top:4530;width:400;height:2" o:connectortype="straight"/>
                <v:shape id="_x0000_s1051" type="#_x0000_t32" alt="" style="position:absolute;left:7783;top:3020;width:1;height:1512" o:connectortype="straight"/>
              </v:group>
            </v:group>
            <v:group id="_x0000_s1052" alt="" style="position:absolute;left:3195;top:2287;width:1649;height:2282" coordorigin="3195,2287" coordsize="1649,2282">
              <v:shape id="_x0000_s1053" type="#_x0000_t109" alt="" style="position:absolute;left:3195;top:3020;width:1491;height:299;mso-wrap-style:square;v-text-anchor:top">
                <v:textbox style="mso-next-textbox:#_x0000_s1053">
                  <w:txbxContent>
                    <w:p w14:paraId="0A801C0B" w14:textId="77777777" w:rsidR="001D4C9B" w:rsidRDefault="001D4C9B" w:rsidP="000A65B7">
                      <w:pPr>
                        <w:jc w:val="center"/>
                      </w:pPr>
                      <w:r>
                        <w:t>branches/</w:t>
                      </w:r>
                    </w:p>
                  </w:txbxContent>
                </v:textbox>
              </v:shape>
              <v:shape id="_x0000_s1054" type="#_x0000_t109" alt="" style="position:absolute;left:3195;top:2287;width:1649;height:340;mso-wrap-style:square;v-text-anchor:top">
                <v:textbox style="mso-next-textbox:#_x0000_s1054">
                  <w:txbxContent>
                    <w:p w14:paraId="48ECB7B2" w14:textId="77777777" w:rsidR="001D4C9B" w:rsidRDefault="001D4C9B" w:rsidP="000A65B7">
                      <w:pPr>
                        <w:jc w:val="center"/>
                      </w:pPr>
                      <w:r>
                        <w:t>trunk/</w:t>
                      </w:r>
                    </w:p>
                  </w:txbxContent>
                </v:textbox>
              </v:shape>
              <v:shape id="_x0000_s1055" type="#_x0000_t109" alt="" style="position:absolute;left:3195;top:4237;width:1649;height:332;mso-wrap-style:square;v-text-anchor:top">
                <v:textbox style="mso-next-textbox:#_x0000_s1055">
                  <w:txbxContent>
                    <w:p w14:paraId="65C672FB" w14:textId="77777777" w:rsidR="001D4C9B" w:rsidRDefault="001D4C9B" w:rsidP="000A65B7">
                      <w:pPr>
                        <w:keepNext/>
                        <w:jc w:val="center"/>
                      </w:pPr>
                      <w:r>
                        <w:t>tags/</w:t>
                      </w:r>
                    </w:p>
                    <w:p w14:paraId="0935EA2B" w14:textId="77777777" w:rsidR="001D4C9B" w:rsidRDefault="001D4C9B" w:rsidP="000A65B7">
                      <w:pPr>
                        <w:pStyle w:val="Caption"/>
                      </w:pPr>
                      <w:bookmarkStart w:id="7" w:name="_Ref293657081"/>
                      <w:bookmarkStart w:id="8" w:name="_Ref302468191"/>
                      <w:bookmarkStart w:id="9" w:name="_Toc302724708"/>
                      <w:bookmarkStart w:id="10" w:name="_Toc302725053"/>
                      <w:r>
                        <w:t xml:space="preserve">Figure </w:t>
                      </w:r>
                      <w:r w:rsidR="006C5B8D">
                        <w:rPr>
                          <w:noProof/>
                        </w:rPr>
                        <w:fldChar w:fldCharType="begin"/>
                      </w:r>
                      <w:r w:rsidR="006C5B8D">
                        <w:rPr>
                          <w:noProof/>
                        </w:rPr>
                        <w:instrText xml:space="preserve"> SEQ Figure \* ARABIC </w:instrText>
                      </w:r>
                      <w:r w:rsidR="006C5B8D">
                        <w:rPr>
                          <w:noProof/>
                        </w:rPr>
                        <w:fldChar w:fldCharType="separate"/>
                      </w:r>
                      <w:r>
                        <w:rPr>
                          <w:noProof/>
                        </w:rPr>
                        <w:t>3</w:t>
                      </w:r>
                      <w:r w:rsidR="006C5B8D">
                        <w:rPr>
                          <w:noProof/>
                        </w:rPr>
                        <w:fldChar w:fldCharType="end"/>
                      </w:r>
                      <w:bookmarkEnd w:id="7"/>
                      <w:r>
                        <w:t xml:space="preserve"> Source Code Structure of Community Code Repository</w:t>
                      </w:r>
                      <w:bookmarkEnd w:id="8"/>
                      <w:bookmarkEnd w:id="9"/>
                      <w:bookmarkEnd w:id="10"/>
                    </w:p>
                    <w:p w14:paraId="74652512" w14:textId="77777777" w:rsidR="001D4C9B" w:rsidRDefault="001D4C9B" w:rsidP="000A65B7"/>
                  </w:txbxContent>
                </v:textbox>
              </v:shape>
            </v:group>
            <v:group id="_x0000_s1056" alt="" style="position:absolute;left:4844;top:4057;width:1317;height:901" coordorigin="4844,4057" coordsize="1317,901">
              <v:shape id="_x0000_s1057" type="#_x0000_t109" alt="" style="position:absolute;left:5201;top:4057;width:960;height:901;mso-wrap-style:square;v-text-anchor:top" stroked="f">
                <v:textbox style="mso-next-textbox:#_x0000_s1057">
                  <w:txbxContent>
                    <w:p w14:paraId="6E578987" w14:textId="77777777" w:rsidR="001D4C9B" w:rsidRDefault="001D4C9B" w:rsidP="000A65B7">
                      <w:r>
                        <w:t>UPPv0.5/</w:t>
                      </w:r>
                      <w:r>
                        <w:br/>
                        <w:t>UPPv1.0/</w:t>
                      </w:r>
                      <w:r>
                        <w:br/>
                        <w:t>UPPv1.1/</w:t>
                      </w:r>
                      <w:r>
                        <w:br/>
                      </w:r>
                    </w:p>
                  </w:txbxContent>
                </v:textbox>
              </v:shape>
              <v:group id="_x0000_s1058" alt="" style="position:absolute;left:4844;top:4057;width:483;height:780" coordorigin="4517,4508" coordsize="1802,1230">
                <v:shape id="_x0000_s1059" type="#_x0000_t32" alt="" style="position:absolute;left:4517;top:5078;width:1331;height:0" o:connectortype="straight"/>
                <v:shape id="_x0000_s1060" type="#_x0000_t32" alt="" style="position:absolute;left:5848;top:4508;width:0;height:1230" o:connectortype="straight"/>
                <v:shape id="_x0000_s1061" type="#_x0000_t32" alt="" style="position:absolute;left:5848;top:4508;width:471;height:0" o:connectortype="straight"/>
                <v:shape id="_x0000_s1062" type="#_x0000_t32" alt="" style="position:absolute;left:5848;top:5738;width:471;height:0" o:connectortype="straight"/>
              </v:group>
            </v:group>
            <v:group id="_x0000_s1063" alt="" style="position:absolute;left:4844;top:1967;width:3497;height:2270" coordorigin="4844,1967" coordsize="3497,2270">
              <v:group id="_x0000_s1064" alt="" style="position:absolute;left:4844;top:1967;width:3207;height:2270" coordorigin="4844,1967" coordsize="3207,2270">
                <v:shape id="_x0000_s1065" type="#_x0000_t32" alt="" style="position:absolute;left:4844;top:2433;width:2455;height:1" o:connectortype="straight"/>
                <v:shape id="_x0000_s1066" type="#_x0000_t32" alt="" style="position:absolute;left:7294;top:1967;width:1;height:2269" o:connectortype="straight"/>
                <v:shape id="_x0000_s1067" type="#_x0000_t32" alt="" style="position:absolute;left:7299;top:4236;width:752;height:1" o:connectortype="straight"/>
                <v:shape id="_x0000_s1068" type="#_x0000_t32" alt="" style="position:absolute;left:7299;top:1967;width:752;height:2" o:connectortype="straight"/>
              </v:group>
              <v:group id="_x0000_s1069" alt="" style="position:absolute;left:7362;top:2045;width:979;height:2123" coordorigin="7784,3185" coordsize="739,1164">
                <v:shape id="_x0000_s1070" type="#_x0000_t109" alt="" style="position:absolute;left:7784;top:3185;width:739;height:1164;mso-wrap-style:square;v-text-anchor:top" stroked="f">
                  <v:textbox style="mso-next-textbox:#_x0000_s1070">
                    <w:txbxContent>
                      <w:p w14:paraId="5C93FC2F" w14:textId="77777777" w:rsidR="001D4C9B" w:rsidRPr="000A65B7" w:rsidRDefault="001D4C9B" w:rsidP="000A65B7">
                        <w:r>
                          <w:t>clean</w:t>
                        </w:r>
                        <w:r>
                          <w:br/>
                          <w:t>configure</w:t>
                        </w:r>
                        <w:r>
                          <w:br/>
                          <w:t>compile</w:t>
                        </w:r>
                        <w:r>
                          <w:br/>
                          <w:t>arch/</w:t>
                        </w:r>
                        <w:r>
                          <w:br/>
                        </w:r>
                        <w:proofErr w:type="spellStart"/>
                        <w:r>
                          <w:t>makefile</w:t>
                        </w:r>
                        <w:proofErr w:type="spellEnd"/>
                        <w:r>
                          <w:br/>
                        </w:r>
                        <w:proofErr w:type="spellStart"/>
                        <w:r>
                          <w:t>src</w:t>
                        </w:r>
                        <w:proofErr w:type="spellEnd"/>
                        <w:r>
                          <w:t>/</w:t>
                        </w:r>
                        <w:r>
                          <w:br/>
                        </w:r>
                        <w:proofErr w:type="spellStart"/>
                        <w:r>
                          <w:t>parm</w:t>
                        </w:r>
                        <w:proofErr w:type="spellEnd"/>
                        <w:r>
                          <w:t>/</w:t>
                        </w:r>
                        <w:r>
                          <w:br/>
                          <w:t>scripts/</w:t>
                        </w:r>
                      </w:p>
                    </w:txbxContent>
                  </v:textbox>
                </v:shape>
              </v:group>
            </v:group>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_x0000_s1071" type="#_x0000_t44" alt="" style="position:absolute;left:8486;top:3363;width:837;height:1206;mso-wrap-style:square;v-text-anchor:top" adj="-17943,2672,-2566,2672,-30710,1574,-27866,2895" strokecolor="black [3213]">
              <v:textbox>
                <w:txbxContent>
                  <w:p w14:paraId="5D7290AA" w14:textId="77777777" w:rsidR="001D4C9B" w:rsidRDefault="001D4C9B" w:rsidP="000A65B7">
                    <w:r>
                      <w:t>lib</w:t>
                    </w:r>
                    <w:r>
                      <w:br/>
                    </w:r>
                    <w:proofErr w:type="spellStart"/>
                    <w:r>
                      <w:t>unipost</w:t>
                    </w:r>
                    <w:proofErr w:type="spellEnd"/>
                    <w:r>
                      <w:br/>
                    </w:r>
                    <w:proofErr w:type="spellStart"/>
                    <w:r>
                      <w:t>ndate</w:t>
                    </w:r>
                    <w:proofErr w:type="spellEnd"/>
                    <w:r>
                      <w:br/>
                    </w:r>
                    <w:proofErr w:type="spellStart"/>
                    <w:r>
                      <w:t>copygb</w:t>
                    </w:r>
                    <w:proofErr w:type="spellEnd"/>
                  </w:p>
                </w:txbxContent>
              </v:textbox>
            </v:shape>
            <w10:anchorlock/>
          </v:group>
        </w:pict>
      </w:r>
      <w:r>
        <w:rPr>
          <w:noProof/>
        </w:rPr>
        <w:pict w14:anchorId="1B7E6A46">
          <v:shape id="_x0000_s1041" type="#_x0000_t202" alt="" style="position:absolute;left:0;text-align:left;margin-left:54.35pt;margin-top:205.95pt;width:378.55pt;height:21pt;z-index:251750400;mso-wrap-style:square;mso-wrap-edited:f;mso-width-percent:0;mso-height-percent:0;mso-position-horizontal-relative:text;mso-position-vertical-relative:text;mso-width-percent:0;mso-height-percent:0;v-text-anchor:top" stroked="f">
            <v:textbox style="mso-fit-shape-to-text:t" inset="0,0,0,0">
              <w:txbxContent>
                <w:p w14:paraId="0FE0A580" w14:textId="77777777" w:rsidR="001D4C9B" w:rsidRPr="00257CD8" w:rsidRDefault="001D4C9B" w:rsidP="00BB4C90">
                  <w:pPr>
                    <w:pStyle w:val="Caption"/>
                    <w:rPr>
                      <w:noProof/>
                    </w:rPr>
                  </w:pPr>
                  <w:bookmarkStart w:id="11" w:name="_Ref302472422"/>
                  <w:bookmarkStart w:id="12" w:name="_Ref302471824"/>
                  <w:bookmarkStart w:id="13" w:name="_Toc302724707"/>
                  <w:bookmarkStart w:id="14" w:name="_Ref302724848"/>
                  <w:bookmarkStart w:id="15" w:name="_Toc302725052"/>
                  <w:r>
                    <w:t xml:space="preserve">Figure </w:t>
                  </w:r>
                  <w:r w:rsidR="006C5B8D">
                    <w:rPr>
                      <w:noProof/>
                    </w:rPr>
                    <w:fldChar w:fldCharType="begin"/>
                  </w:r>
                  <w:r w:rsidR="006C5B8D">
                    <w:rPr>
                      <w:noProof/>
                    </w:rPr>
                    <w:instrText xml:space="preserve"> SEQ Figure \* ARABIC </w:instrText>
                  </w:r>
                  <w:r w:rsidR="006C5B8D">
                    <w:rPr>
                      <w:noProof/>
                    </w:rPr>
                    <w:fldChar w:fldCharType="separate"/>
                  </w:r>
                  <w:r>
                    <w:rPr>
                      <w:noProof/>
                    </w:rPr>
                    <w:t>4</w:t>
                  </w:r>
                  <w:r w:rsidR="006C5B8D">
                    <w:rPr>
                      <w:noProof/>
                    </w:rPr>
                    <w:fldChar w:fldCharType="end"/>
                  </w:r>
                  <w:bookmarkEnd w:id="11"/>
                  <w:r>
                    <w:t xml:space="preserve">. Community UPP Repository Directory </w:t>
                  </w:r>
                  <w:bookmarkEnd w:id="12"/>
                  <w:r>
                    <w:t>Content</w:t>
                  </w:r>
                  <w:bookmarkEnd w:id="13"/>
                  <w:bookmarkEnd w:id="14"/>
                  <w:bookmarkEnd w:id="15"/>
                </w:p>
              </w:txbxContent>
            </v:textbox>
          </v:shape>
        </w:pict>
      </w:r>
      <w:r w:rsidR="007E69CF" w:rsidRPr="007E69CF">
        <w:t xml:space="preserve"> </w:t>
      </w:r>
    </w:p>
    <w:bookmarkEnd w:id="5"/>
    <w:bookmarkEnd w:id="6"/>
    <w:p w14:paraId="35B6BD5B" w14:textId="77777777" w:rsidR="00BB4C90" w:rsidRDefault="00DC6C4A" w:rsidP="0065361B">
      <w:pPr>
        <w:keepNext/>
        <w:keepLines/>
        <w:spacing w:after="0" w:line="240" w:lineRule="auto"/>
        <w:ind w:left="720"/>
      </w:pPr>
      <w:r>
        <w:t xml:space="preserve">The </w:t>
      </w:r>
      <w:r w:rsidR="003F1C71">
        <w:t xml:space="preserve">UPP </w:t>
      </w:r>
      <w:r>
        <w:t>trunk</w:t>
      </w:r>
      <w:r w:rsidR="004644DB">
        <w:t>/</w:t>
      </w:r>
      <w:r>
        <w:t xml:space="preserve"> directory is the central location of the code need</w:t>
      </w:r>
      <w:r w:rsidR="000A65B7">
        <w:t>ed</w:t>
      </w:r>
      <w:r>
        <w:t xml:space="preserve"> to create executable</w:t>
      </w:r>
      <w:r w:rsidR="003F1C71">
        <w:t>s</w:t>
      </w:r>
      <w:r>
        <w:t xml:space="preserve"> of </w:t>
      </w:r>
      <w:proofErr w:type="spellStart"/>
      <w:r>
        <w:t>unipost</w:t>
      </w:r>
      <w:proofErr w:type="spellEnd"/>
      <w:r w:rsidR="003F1C71">
        <w:t xml:space="preserve"> and associated utility programs (i.e., </w:t>
      </w:r>
      <w:proofErr w:type="spellStart"/>
      <w:r w:rsidR="003F1C71">
        <w:t>ndate</w:t>
      </w:r>
      <w:proofErr w:type="spellEnd"/>
      <w:r w:rsidR="003F1C71">
        <w:t xml:space="preserve">, </w:t>
      </w:r>
      <w:proofErr w:type="spellStart"/>
      <w:r w:rsidR="003F1C71">
        <w:t>copygb</w:t>
      </w:r>
      <w:proofErr w:type="spellEnd"/>
      <w:r w:rsidR="003F1C71">
        <w:t>)</w:t>
      </w:r>
      <w:r>
        <w:t xml:space="preserve">.  </w:t>
      </w:r>
      <w:r w:rsidR="004644DB">
        <w:t>The scripts: clean, configure, and compile are the command directives used to create the executable</w:t>
      </w:r>
      <w:r w:rsidR="003F1C71">
        <w:t>s</w:t>
      </w:r>
      <w:r w:rsidR="004644DB">
        <w:t xml:space="preserve">.  These scripts use information in the arch/ directory to build </w:t>
      </w:r>
      <w:r w:rsidR="00C4008E">
        <w:t>a version</w:t>
      </w:r>
      <w:r w:rsidR="004644DB">
        <w:t xml:space="preserve"> of </w:t>
      </w:r>
      <w:r w:rsidR="003F1C71">
        <w:t xml:space="preserve">UPP </w:t>
      </w:r>
      <w:r w:rsidR="004644DB">
        <w:t>which is compatible with the system</w:t>
      </w:r>
      <w:r w:rsidR="00C4008E">
        <w:t>/architecture</w:t>
      </w:r>
      <w:r w:rsidR="004644DB">
        <w:t xml:space="preserve"> it has been installed on.  The trunk/</w:t>
      </w:r>
      <w:proofErr w:type="spellStart"/>
      <w:r w:rsidR="004644DB">
        <w:t>src</w:t>
      </w:r>
      <w:proofErr w:type="spellEnd"/>
      <w:r w:rsidR="004644DB">
        <w:t xml:space="preserve"> directory co</w:t>
      </w:r>
      <w:r w:rsidR="00655670">
        <w:t>ntains all the source</w:t>
      </w:r>
      <w:r w:rsidR="00C4008E">
        <w:t xml:space="preserve"> code.  The source code include</w:t>
      </w:r>
      <w:r w:rsidR="00AE2A55">
        <w:t xml:space="preserve">s the lib/ directory which </w:t>
      </w:r>
      <w:r w:rsidR="003F1C71">
        <w:t xml:space="preserve">is </w:t>
      </w:r>
      <w:r w:rsidR="00655670">
        <w:t xml:space="preserve">made up of links to the external libraries repository.  The </w:t>
      </w:r>
      <w:r w:rsidR="001F37BB">
        <w:t xml:space="preserve">main </w:t>
      </w:r>
      <w:proofErr w:type="spellStart"/>
      <w:r w:rsidR="00655670">
        <w:t>unipost</w:t>
      </w:r>
      <w:proofErr w:type="spellEnd"/>
      <w:r w:rsidR="00655670">
        <w:t xml:space="preserve"> code i</w:t>
      </w:r>
      <w:r w:rsidR="001F37BB">
        <w:t xml:space="preserve">s in </w:t>
      </w:r>
      <w:proofErr w:type="spellStart"/>
      <w:r w:rsidR="001F37BB">
        <w:t>src</w:t>
      </w:r>
      <w:proofErr w:type="spellEnd"/>
      <w:r w:rsidR="001F37BB">
        <w:t>/</w:t>
      </w:r>
      <w:proofErr w:type="spellStart"/>
      <w:r w:rsidR="001F37BB">
        <w:t>unipost</w:t>
      </w:r>
      <w:proofErr w:type="spellEnd"/>
      <w:r w:rsidR="001F37BB">
        <w:t>/ and is a mirror image of</w:t>
      </w:r>
      <w:r w:rsidR="00655670">
        <w:t xml:space="preserve"> the</w:t>
      </w:r>
      <w:r w:rsidR="003F1C71">
        <w:t xml:space="preserve"> trunk in the</w:t>
      </w:r>
      <w:r w:rsidR="00655670">
        <w:t xml:space="preserve"> NOAA EMC </w:t>
      </w:r>
      <w:r w:rsidR="003F1C71">
        <w:t xml:space="preserve">operational </w:t>
      </w:r>
      <w:r w:rsidR="00655670">
        <w:t>post repository</w:t>
      </w:r>
      <w:r w:rsidR="001F37BB">
        <w:t xml:space="preserve">.  </w:t>
      </w:r>
      <w:r w:rsidR="00655670">
        <w:t>The util</w:t>
      </w:r>
      <w:r w:rsidR="001F37BB">
        <w:t>ity programs</w:t>
      </w:r>
      <w:r w:rsidR="003F1C71">
        <w:t>,</w:t>
      </w:r>
      <w:r w:rsidR="001F37BB">
        <w:t xml:space="preserve"> </w:t>
      </w:r>
      <w:proofErr w:type="spellStart"/>
      <w:r w:rsidR="001F37BB">
        <w:t>ndate</w:t>
      </w:r>
      <w:proofErr w:type="spellEnd"/>
      <w:r w:rsidR="001F37BB">
        <w:t xml:space="preserve"> and </w:t>
      </w:r>
      <w:proofErr w:type="spellStart"/>
      <w:proofErr w:type="gramStart"/>
      <w:r w:rsidR="001F37BB">
        <w:t>copygb</w:t>
      </w:r>
      <w:proofErr w:type="spellEnd"/>
      <w:r w:rsidR="001F37BB">
        <w:t xml:space="preserve"> </w:t>
      </w:r>
      <w:r w:rsidR="003F1C71">
        <w:t>,</w:t>
      </w:r>
      <w:r w:rsidR="001F37BB">
        <w:t>are</w:t>
      </w:r>
      <w:proofErr w:type="gramEnd"/>
      <w:r w:rsidR="00655670">
        <w:t xml:space="preserve"> </w:t>
      </w:r>
      <w:r w:rsidR="001F37BB">
        <w:t xml:space="preserve">also located within the </w:t>
      </w:r>
      <w:proofErr w:type="spellStart"/>
      <w:r w:rsidR="001F37BB">
        <w:t>unipost</w:t>
      </w:r>
      <w:proofErr w:type="spellEnd"/>
      <w:r w:rsidR="001F37BB">
        <w:t xml:space="preserve"> </w:t>
      </w:r>
      <w:r w:rsidR="00655670">
        <w:t>repository</w:t>
      </w:r>
      <w:r w:rsidR="001F37BB">
        <w:t xml:space="preserve"> under the </w:t>
      </w:r>
      <w:proofErr w:type="spellStart"/>
      <w:r w:rsidR="001F37BB">
        <w:t>src</w:t>
      </w:r>
      <w:proofErr w:type="spellEnd"/>
      <w:r w:rsidR="001F37BB">
        <w:t>/ directory</w:t>
      </w:r>
      <w:r w:rsidR="00655670">
        <w:t xml:space="preserve">.  These utilities </w:t>
      </w:r>
      <w:r w:rsidR="001F37BB">
        <w:t>were</w:t>
      </w:r>
      <w:r w:rsidR="00655670">
        <w:t xml:space="preserve"> </w:t>
      </w:r>
      <w:r w:rsidR="003F1C71">
        <w:t>also</w:t>
      </w:r>
      <w:r w:rsidR="00655670">
        <w:t xml:space="preserve"> developed by NOAA/EMC.</w:t>
      </w:r>
    </w:p>
    <w:p w14:paraId="3E8B22AE" w14:textId="77777777" w:rsidR="00151A9D" w:rsidRDefault="00151A9D" w:rsidP="00E864DF">
      <w:pPr>
        <w:spacing w:after="0" w:line="240" w:lineRule="auto"/>
        <w:ind w:left="720"/>
      </w:pPr>
    </w:p>
    <w:p w14:paraId="7ABE36CA" w14:textId="77777777" w:rsidR="0041236D" w:rsidRDefault="00F04174" w:rsidP="001F37BB">
      <w:pPr>
        <w:keepNext/>
        <w:keepLines/>
        <w:spacing w:after="0" w:line="240" w:lineRule="auto"/>
        <w:ind w:left="720"/>
      </w:pPr>
      <w:r>
        <w:lastRenderedPageBreak/>
        <w:t>The contents of</w:t>
      </w:r>
      <w:r w:rsidR="0041236D">
        <w:t xml:space="preserve"> the</w:t>
      </w:r>
      <w:r>
        <w:t>se</w:t>
      </w:r>
      <w:r w:rsidR="0041236D">
        <w:t xml:space="preserve"> directories are fu</w:t>
      </w:r>
      <w:r w:rsidR="00612C3A">
        <w:t>r</w:t>
      </w:r>
      <w:r w:rsidR="0041236D">
        <w:t xml:space="preserve">ther </w:t>
      </w:r>
      <w:r w:rsidR="00BA542E">
        <w:t xml:space="preserve">expanded and </w:t>
      </w:r>
      <w:r w:rsidR="0041236D">
        <w:t>defined i</w:t>
      </w:r>
      <w:r w:rsidR="00474551">
        <w:t>n the following table.</w:t>
      </w:r>
    </w:p>
    <w:p w14:paraId="6E48CB75" w14:textId="77777777" w:rsidR="00F04174" w:rsidRDefault="00F04174" w:rsidP="001F37BB">
      <w:pPr>
        <w:keepNext/>
        <w:keepLines/>
        <w:spacing w:after="0" w:line="240" w:lineRule="auto"/>
        <w:ind w:left="1440"/>
      </w:pPr>
    </w:p>
    <w:tbl>
      <w:tblPr>
        <w:tblStyle w:val="TableGrid"/>
        <w:tblW w:w="0" w:type="auto"/>
        <w:tblInd w:w="1440" w:type="dxa"/>
        <w:tblLook w:val="04A0" w:firstRow="1" w:lastRow="0" w:firstColumn="1" w:lastColumn="0" w:noHBand="0" w:noVBand="1"/>
      </w:tblPr>
      <w:tblGrid>
        <w:gridCol w:w="2655"/>
        <w:gridCol w:w="3870"/>
      </w:tblGrid>
      <w:tr w:rsidR="007D2BA5" w14:paraId="54554613" w14:textId="77777777" w:rsidTr="00474551">
        <w:tc>
          <w:tcPr>
            <w:tcW w:w="2655" w:type="dxa"/>
            <w:shd w:val="clear" w:color="auto" w:fill="DAEEF3" w:themeFill="accent5" w:themeFillTint="33"/>
          </w:tcPr>
          <w:p w14:paraId="79B22CE1" w14:textId="77777777" w:rsidR="007D2BA5" w:rsidRDefault="007D2BA5" w:rsidP="001F37BB">
            <w:pPr>
              <w:keepNext/>
              <w:keepLines/>
            </w:pPr>
            <w:r>
              <w:t>Directory Name</w:t>
            </w:r>
          </w:p>
        </w:tc>
        <w:tc>
          <w:tcPr>
            <w:tcW w:w="3870" w:type="dxa"/>
            <w:shd w:val="clear" w:color="auto" w:fill="DAEEF3" w:themeFill="accent5" w:themeFillTint="33"/>
          </w:tcPr>
          <w:p w14:paraId="4370AACD" w14:textId="77777777" w:rsidR="007D2BA5" w:rsidRDefault="007D2BA5" w:rsidP="001F37BB">
            <w:pPr>
              <w:keepNext/>
              <w:keepLines/>
            </w:pPr>
            <w:r>
              <w:t>Description</w:t>
            </w:r>
          </w:p>
        </w:tc>
      </w:tr>
      <w:tr w:rsidR="00AE2A55" w14:paraId="7102DAA2" w14:textId="77777777" w:rsidTr="00AE2A55">
        <w:tc>
          <w:tcPr>
            <w:tcW w:w="2655" w:type="dxa"/>
          </w:tcPr>
          <w:p w14:paraId="666E2B4E" w14:textId="77777777" w:rsidR="00AE2A55" w:rsidRDefault="00AE2A55" w:rsidP="001F37BB">
            <w:pPr>
              <w:keepNext/>
              <w:keepLines/>
            </w:pPr>
            <w:r>
              <w:t>trunk/clean</w:t>
            </w:r>
          </w:p>
        </w:tc>
        <w:tc>
          <w:tcPr>
            <w:tcW w:w="3870" w:type="dxa"/>
          </w:tcPr>
          <w:p w14:paraId="2B803876" w14:textId="77777777" w:rsidR="00AE2A55" w:rsidRDefault="00AE2A55" w:rsidP="001F37BB">
            <w:pPr>
              <w:keepNext/>
              <w:keepLines/>
            </w:pPr>
            <w:r>
              <w:t>Script to remove compilation files</w:t>
            </w:r>
          </w:p>
        </w:tc>
      </w:tr>
      <w:tr w:rsidR="00AE2A55" w14:paraId="70D58694" w14:textId="77777777" w:rsidTr="00AE2A55">
        <w:tc>
          <w:tcPr>
            <w:tcW w:w="2655" w:type="dxa"/>
          </w:tcPr>
          <w:p w14:paraId="158A7BE7" w14:textId="77777777" w:rsidR="00AE2A55" w:rsidRDefault="00AE2A55" w:rsidP="00AE2A55">
            <w:pPr>
              <w:keepNext/>
              <w:keepLines/>
            </w:pPr>
            <w:r>
              <w:t>trunk/configure</w:t>
            </w:r>
          </w:p>
        </w:tc>
        <w:tc>
          <w:tcPr>
            <w:tcW w:w="3870" w:type="dxa"/>
          </w:tcPr>
          <w:p w14:paraId="7CC01AEA" w14:textId="77777777" w:rsidR="00AE2A55" w:rsidRDefault="00AE2A55" w:rsidP="00AE2A55">
            <w:pPr>
              <w:keepNext/>
              <w:keepLines/>
            </w:pPr>
            <w:r>
              <w:t>Script to configure for compile</w:t>
            </w:r>
          </w:p>
        </w:tc>
      </w:tr>
      <w:tr w:rsidR="00AE2A55" w14:paraId="1AC9F4A7" w14:textId="77777777" w:rsidTr="00AE2A55">
        <w:tc>
          <w:tcPr>
            <w:tcW w:w="2655" w:type="dxa"/>
          </w:tcPr>
          <w:p w14:paraId="4A98DA78" w14:textId="77777777" w:rsidR="00AE2A55" w:rsidRDefault="00AE2A55" w:rsidP="00AE2A55">
            <w:pPr>
              <w:keepNext/>
              <w:keepLines/>
            </w:pPr>
            <w:r>
              <w:t>trunk/compile</w:t>
            </w:r>
          </w:p>
        </w:tc>
        <w:tc>
          <w:tcPr>
            <w:tcW w:w="3870" w:type="dxa"/>
          </w:tcPr>
          <w:p w14:paraId="65020D6D" w14:textId="77777777" w:rsidR="00AE2A55" w:rsidRDefault="00AE2A55" w:rsidP="00AE2A55">
            <w:pPr>
              <w:keepNext/>
              <w:keepLines/>
            </w:pPr>
            <w:r>
              <w:t>Script to compile</w:t>
            </w:r>
          </w:p>
        </w:tc>
      </w:tr>
      <w:tr w:rsidR="00474551" w14:paraId="079D56D8" w14:textId="77777777" w:rsidTr="00474551">
        <w:tc>
          <w:tcPr>
            <w:tcW w:w="2655" w:type="dxa"/>
          </w:tcPr>
          <w:p w14:paraId="50BB6D47" w14:textId="77777777" w:rsidR="00474551" w:rsidRDefault="00AE2A55" w:rsidP="00AE2A55">
            <w:pPr>
              <w:keepNext/>
              <w:keepLines/>
            </w:pPr>
            <w:r>
              <w:t>trunk/</w:t>
            </w:r>
            <w:r w:rsidR="00474551">
              <w:t>arch/</w:t>
            </w:r>
          </w:p>
        </w:tc>
        <w:tc>
          <w:tcPr>
            <w:tcW w:w="3870" w:type="dxa"/>
          </w:tcPr>
          <w:p w14:paraId="415C28FD" w14:textId="77777777" w:rsidR="00474551" w:rsidRDefault="00474551" w:rsidP="00AE2A55">
            <w:pPr>
              <w:keepNext/>
              <w:keepLines/>
            </w:pPr>
            <w:r>
              <w:t>Architecture dependent support code</w:t>
            </w:r>
          </w:p>
        </w:tc>
      </w:tr>
      <w:tr w:rsidR="00AE2A55" w14:paraId="36CC145C" w14:textId="77777777" w:rsidTr="00AE2A55">
        <w:tc>
          <w:tcPr>
            <w:tcW w:w="2655" w:type="dxa"/>
          </w:tcPr>
          <w:p w14:paraId="3A194348" w14:textId="77777777" w:rsidR="00AE2A55" w:rsidRDefault="00AE2A55" w:rsidP="00AE2A55">
            <w:pPr>
              <w:keepNext/>
              <w:keepLines/>
            </w:pPr>
            <w:proofErr w:type="spellStart"/>
            <w:r>
              <w:t>makefile</w:t>
            </w:r>
            <w:proofErr w:type="spellEnd"/>
          </w:p>
        </w:tc>
        <w:tc>
          <w:tcPr>
            <w:tcW w:w="3870" w:type="dxa"/>
          </w:tcPr>
          <w:p w14:paraId="7636FE70" w14:textId="77777777" w:rsidR="00AE2A55" w:rsidRDefault="00AE2A55" w:rsidP="00AE2A55">
            <w:pPr>
              <w:keepNext/>
              <w:keepLines/>
            </w:pPr>
            <w:r>
              <w:t xml:space="preserve">Initial </w:t>
            </w:r>
            <w:proofErr w:type="spellStart"/>
            <w:r>
              <w:t>makefile</w:t>
            </w:r>
            <w:proofErr w:type="spellEnd"/>
            <w:r>
              <w:t xml:space="preserve"> called by compile</w:t>
            </w:r>
          </w:p>
        </w:tc>
      </w:tr>
      <w:tr w:rsidR="00474551" w14:paraId="3A7A84DB" w14:textId="77777777" w:rsidTr="00474551">
        <w:tc>
          <w:tcPr>
            <w:tcW w:w="2655" w:type="dxa"/>
          </w:tcPr>
          <w:p w14:paraId="4E35E90F" w14:textId="77777777" w:rsidR="00474551" w:rsidRDefault="00AE2A55" w:rsidP="00AE2A55">
            <w:pPr>
              <w:keepNext/>
              <w:keepLines/>
            </w:pPr>
            <w:r>
              <w:t>trunk/</w:t>
            </w:r>
            <w:proofErr w:type="spellStart"/>
            <w:r w:rsidR="00474551">
              <w:t>parm</w:t>
            </w:r>
            <w:proofErr w:type="spellEnd"/>
            <w:r w:rsidR="00474551">
              <w:t>/</w:t>
            </w:r>
          </w:p>
        </w:tc>
        <w:tc>
          <w:tcPr>
            <w:tcW w:w="3870" w:type="dxa"/>
          </w:tcPr>
          <w:p w14:paraId="053AC3E9" w14:textId="77777777" w:rsidR="00474551" w:rsidRDefault="00474551" w:rsidP="00AE2A55">
            <w:pPr>
              <w:keepNext/>
              <w:keepLines/>
            </w:pPr>
            <w:r>
              <w:t>Output control parameter file</w:t>
            </w:r>
          </w:p>
        </w:tc>
      </w:tr>
      <w:tr w:rsidR="00474551" w14:paraId="573887C9" w14:textId="77777777" w:rsidTr="00474551">
        <w:tc>
          <w:tcPr>
            <w:tcW w:w="2655" w:type="dxa"/>
          </w:tcPr>
          <w:p w14:paraId="09479CC7" w14:textId="77777777" w:rsidR="00474551" w:rsidRDefault="00AE2A55" w:rsidP="00AE2A55">
            <w:pPr>
              <w:keepNext/>
              <w:keepLines/>
            </w:pPr>
            <w:r>
              <w:t>trunk/</w:t>
            </w:r>
            <w:r w:rsidR="00474551">
              <w:t>scripts/</w:t>
            </w:r>
          </w:p>
        </w:tc>
        <w:tc>
          <w:tcPr>
            <w:tcW w:w="3870" w:type="dxa"/>
          </w:tcPr>
          <w:p w14:paraId="1B564241" w14:textId="77777777" w:rsidR="00474551" w:rsidRDefault="00474551" w:rsidP="00AE2A55">
            <w:pPr>
              <w:keepNext/>
              <w:keepLines/>
            </w:pPr>
            <w:r>
              <w:t xml:space="preserve">Scripts to run </w:t>
            </w:r>
            <w:proofErr w:type="spellStart"/>
            <w:r>
              <w:t>unipost</w:t>
            </w:r>
            <w:proofErr w:type="spellEnd"/>
          </w:p>
        </w:tc>
      </w:tr>
      <w:tr w:rsidR="00474551" w14:paraId="651248B5" w14:textId="77777777" w:rsidTr="00474551">
        <w:tc>
          <w:tcPr>
            <w:tcW w:w="2655" w:type="dxa"/>
          </w:tcPr>
          <w:p w14:paraId="2EBE117F" w14:textId="77777777" w:rsidR="00474551" w:rsidRDefault="00474551" w:rsidP="00946EA1">
            <w:r>
              <w:t>trunk/</w:t>
            </w:r>
            <w:proofErr w:type="spellStart"/>
            <w:r>
              <w:t>src</w:t>
            </w:r>
            <w:proofErr w:type="spellEnd"/>
            <w:r>
              <w:t>/lib/</w:t>
            </w:r>
            <w:proofErr w:type="spellStart"/>
            <w:r>
              <w:t>bacio</w:t>
            </w:r>
            <w:proofErr w:type="spellEnd"/>
            <w:r>
              <w:t>/</w:t>
            </w:r>
          </w:p>
        </w:tc>
        <w:tc>
          <w:tcPr>
            <w:tcW w:w="3870" w:type="dxa"/>
          </w:tcPr>
          <w:p w14:paraId="4CB2090E" w14:textId="77777777" w:rsidR="00474551" w:rsidRDefault="00474551" w:rsidP="00946EA1">
            <w:r>
              <w:t>binary I/O routines</w:t>
            </w:r>
          </w:p>
        </w:tc>
      </w:tr>
      <w:tr w:rsidR="00474551" w14:paraId="2256A8A7" w14:textId="77777777" w:rsidTr="00474551">
        <w:tc>
          <w:tcPr>
            <w:tcW w:w="2655" w:type="dxa"/>
          </w:tcPr>
          <w:p w14:paraId="097C33CE" w14:textId="77777777" w:rsidR="00474551" w:rsidRDefault="00474551" w:rsidP="00946EA1">
            <w:r>
              <w:t>trunk/</w:t>
            </w:r>
            <w:proofErr w:type="spellStart"/>
            <w:r>
              <w:t>src</w:t>
            </w:r>
            <w:proofErr w:type="spellEnd"/>
            <w:r>
              <w:t>/lib/crtm2/</w:t>
            </w:r>
          </w:p>
        </w:tc>
        <w:tc>
          <w:tcPr>
            <w:tcW w:w="3870" w:type="dxa"/>
          </w:tcPr>
          <w:p w14:paraId="7CDC1676" w14:textId="77777777" w:rsidR="00474551" w:rsidRDefault="00474551" w:rsidP="00946EA1">
            <w:r>
              <w:t>Community Radiative Transfer Model</w:t>
            </w:r>
          </w:p>
        </w:tc>
      </w:tr>
      <w:tr w:rsidR="00474551" w14:paraId="74543123" w14:textId="77777777" w:rsidTr="00474551">
        <w:tc>
          <w:tcPr>
            <w:tcW w:w="2655" w:type="dxa"/>
          </w:tcPr>
          <w:p w14:paraId="7190C4D7" w14:textId="77777777" w:rsidR="00474551" w:rsidRDefault="00474551" w:rsidP="00946EA1">
            <w:r>
              <w:t>trunk/</w:t>
            </w:r>
            <w:proofErr w:type="spellStart"/>
            <w:r>
              <w:t>src</w:t>
            </w:r>
            <w:proofErr w:type="spellEnd"/>
            <w:r>
              <w:t>/lib/</w:t>
            </w:r>
            <w:proofErr w:type="spellStart"/>
            <w:r>
              <w:t>ip</w:t>
            </w:r>
            <w:proofErr w:type="spellEnd"/>
            <w:r>
              <w:t>/</w:t>
            </w:r>
          </w:p>
        </w:tc>
        <w:tc>
          <w:tcPr>
            <w:tcW w:w="3870" w:type="dxa"/>
          </w:tcPr>
          <w:p w14:paraId="59DC5275" w14:textId="77777777" w:rsidR="00474551" w:rsidRDefault="00474551" w:rsidP="00946EA1">
            <w:r>
              <w:t>Interpolation Library</w:t>
            </w:r>
          </w:p>
        </w:tc>
      </w:tr>
      <w:tr w:rsidR="00474551" w14:paraId="5E18A609" w14:textId="77777777" w:rsidTr="00474551">
        <w:tc>
          <w:tcPr>
            <w:tcW w:w="2655" w:type="dxa"/>
          </w:tcPr>
          <w:p w14:paraId="5CEDF55D" w14:textId="77777777" w:rsidR="00474551" w:rsidRDefault="00474551" w:rsidP="00946EA1">
            <w:r>
              <w:t>trunk/</w:t>
            </w:r>
            <w:proofErr w:type="spellStart"/>
            <w:r>
              <w:t>src</w:t>
            </w:r>
            <w:proofErr w:type="spellEnd"/>
            <w:r>
              <w:t>/lib/</w:t>
            </w:r>
            <w:proofErr w:type="spellStart"/>
            <w:r>
              <w:t>mersenne</w:t>
            </w:r>
            <w:proofErr w:type="spellEnd"/>
            <w:r>
              <w:t>/</w:t>
            </w:r>
          </w:p>
        </w:tc>
        <w:tc>
          <w:tcPr>
            <w:tcW w:w="3870" w:type="dxa"/>
          </w:tcPr>
          <w:p w14:paraId="2FEACF1F" w14:textId="77777777" w:rsidR="00474551" w:rsidRDefault="00474551" w:rsidP="00946EA1">
            <w:r>
              <w:t>Random Number Generator</w:t>
            </w:r>
          </w:p>
        </w:tc>
      </w:tr>
      <w:tr w:rsidR="00474551" w14:paraId="683C9576" w14:textId="77777777" w:rsidTr="00474551">
        <w:tc>
          <w:tcPr>
            <w:tcW w:w="2655" w:type="dxa"/>
          </w:tcPr>
          <w:p w14:paraId="72A695F0" w14:textId="77777777" w:rsidR="00474551" w:rsidRDefault="00474551" w:rsidP="00946EA1">
            <w:r>
              <w:t>trunk/</w:t>
            </w:r>
            <w:proofErr w:type="spellStart"/>
            <w:r>
              <w:t>src</w:t>
            </w:r>
            <w:proofErr w:type="spellEnd"/>
            <w:r>
              <w:t>/lib/</w:t>
            </w:r>
            <w:proofErr w:type="spellStart"/>
            <w:r>
              <w:t>sfcio</w:t>
            </w:r>
            <w:proofErr w:type="spellEnd"/>
            <w:r>
              <w:t>/</w:t>
            </w:r>
          </w:p>
        </w:tc>
        <w:tc>
          <w:tcPr>
            <w:tcW w:w="3870" w:type="dxa"/>
          </w:tcPr>
          <w:p w14:paraId="7BD2FCE3" w14:textId="77777777" w:rsidR="00474551" w:rsidRDefault="00474551" w:rsidP="00946EA1">
            <w:r>
              <w:t xml:space="preserve">NCEP GFS Surface </w:t>
            </w:r>
            <w:proofErr w:type="gramStart"/>
            <w:r>
              <w:t>files  I</w:t>
            </w:r>
            <w:proofErr w:type="gramEnd"/>
            <w:r>
              <w:t>/O API</w:t>
            </w:r>
          </w:p>
        </w:tc>
      </w:tr>
      <w:tr w:rsidR="00474551" w:rsidRPr="00476334" w14:paraId="32AD1DF5" w14:textId="77777777" w:rsidTr="00474551">
        <w:tc>
          <w:tcPr>
            <w:tcW w:w="2655" w:type="dxa"/>
          </w:tcPr>
          <w:p w14:paraId="773EB997" w14:textId="77777777" w:rsidR="00474551" w:rsidRDefault="00474551" w:rsidP="00946EA1">
            <w:r>
              <w:t>trunk/</w:t>
            </w:r>
            <w:proofErr w:type="spellStart"/>
            <w:r>
              <w:t>src</w:t>
            </w:r>
            <w:proofErr w:type="spellEnd"/>
            <w:r>
              <w:t>/lib/</w:t>
            </w:r>
            <w:proofErr w:type="spellStart"/>
            <w:r>
              <w:t>sigio</w:t>
            </w:r>
            <w:proofErr w:type="spellEnd"/>
            <w:r>
              <w:t>/</w:t>
            </w:r>
          </w:p>
        </w:tc>
        <w:tc>
          <w:tcPr>
            <w:tcW w:w="3870" w:type="dxa"/>
          </w:tcPr>
          <w:p w14:paraId="3C62BB02" w14:textId="77777777" w:rsidR="00474551" w:rsidRPr="00E326CD" w:rsidRDefault="00474551" w:rsidP="005E4AF4">
            <w:pPr>
              <w:rPr>
                <w:lang w:val="pt-BR"/>
              </w:rPr>
            </w:pPr>
            <w:r w:rsidRPr="00E326CD">
              <w:rPr>
                <w:lang w:val="pt-BR"/>
              </w:rPr>
              <w:t>NCEP GFS Sigma files I/O API</w:t>
            </w:r>
          </w:p>
        </w:tc>
      </w:tr>
      <w:tr w:rsidR="00474551" w14:paraId="104E0625" w14:textId="77777777" w:rsidTr="00474551">
        <w:tc>
          <w:tcPr>
            <w:tcW w:w="2655" w:type="dxa"/>
          </w:tcPr>
          <w:p w14:paraId="36631EDD" w14:textId="77777777" w:rsidR="00474551" w:rsidRDefault="00474551" w:rsidP="00946EA1">
            <w:r>
              <w:t>trunk/</w:t>
            </w:r>
            <w:proofErr w:type="spellStart"/>
            <w:r>
              <w:t>src</w:t>
            </w:r>
            <w:proofErr w:type="spellEnd"/>
            <w:r>
              <w:t>/lib/</w:t>
            </w:r>
            <w:proofErr w:type="spellStart"/>
            <w:r>
              <w:t>sp</w:t>
            </w:r>
            <w:proofErr w:type="spellEnd"/>
            <w:r>
              <w:t>/</w:t>
            </w:r>
          </w:p>
        </w:tc>
        <w:tc>
          <w:tcPr>
            <w:tcW w:w="3870" w:type="dxa"/>
          </w:tcPr>
          <w:p w14:paraId="13A3DC7B" w14:textId="77777777" w:rsidR="00474551" w:rsidRDefault="00474551" w:rsidP="00946EA1">
            <w:r>
              <w:t>Spectral Grid Transform Library</w:t>
            </w:r>
          </w:p>
        </w:tc>
      </w:tr>
      <w:tr w:rsidR="00474551" w14:paraId="59A904B4" w14:textId="77777777" w:rsidTr="00474551">
        <w:tc>
          <w:tcPr>
            <w:tcW w:w="2655" w:type="dxa"/>
          </w:tcPr>
          <w:p w14:paraId="1C4E7A68" w14:textId="77777777" w:rsidR="00474551" w:rsidRDefault="00474551" w:rsidP="00946EA1">
            <w:r>
              <w:t>trunk/</w:t>
            </w:r>
            <w:proofErr w:type="spellStart"/>
            <w:r>
              <w:t>src</w:t>
            </w:r>
            <w:proofErr w:type="spellEnd"/>
            <w:r>
              <w:t>/lib/</w:t>
            </w:r>
            <w:proofErr w:type="spellStart"/>
            <w:r>
              <w:t>gfsio</w:t>
            </w:r>
            <w:proofErr w:type="spellEnd"/>
          </w:p>
        </w:tc>
        <w:tc>
          <w:tcPr>
            <w:tcW w:w="3870" w:type="dxa"/>
          </w:tcPr>
          <w:p w14:paraId="09BAADC5" w14:textId="77777777" w:rsidR="00474551" w:rsidRDefault="00474551" w:rsidP="00946EA1">
            <w:r>
              <w:t>GFS I/O routines</w:t>
            </w:r>
          </w:p>
        </w:tc>
      </w:tr>
      <w:tr w:rsidR="00474551" w14:paraId="449469B9" w14:textId="77777777" w:rsidTr="00474551">
        <w:tc>
          <w:tcPr>
            <w:tcW w:w="2655" w:type="dxa"/>
          </w:tcPr>
          <w:p w14:paraId="442658B0" w14:textId="77777777" w:rsidR="00474551" w:rsidRDefault="00474551" w:rsidP="00946EA1">
            <w:r>
              <w:t>trunk/</w:t>
            </w:r>
            <w:proofErr w:type="spellStart"/>
            <w:r>
              <w:t>src</w:t>
            </w:r>
            <w:proofErr w:type="spellEnd"/>
            <w:r>
              <w:t>/lib/</w:t>
            </w:r>
            <w:proofErr w:type="spellStart"/>
            <w:r>
              <w:t>nemsio</w:t>
            </w:r>
            <w:proofErr w:type="spellEnd"/>
          </w:p>
        </w:tc>
        <w:tc>
          <w:tcPr>
            <w:tcW w:w="3870" w:type="dxa"/>
          </w:tcPr>
          <w:p w14:paraId="0E2535FA" w14:textId="77777777" w:rsidR="00474551" w:rsidRDefault="00474551" w:rsidP="00946EA1">
            <w:r>
              <w:t>NEMS I/O routines</w:t>
            </w:r>
          </w:p>
        </w:tc>
      </w:tr>
      <w:tr w:rsidR="001D4C9B" w14:paraId="5B481FD3" w14:textId="77777777" w:rsidTr="00474551">
        <w:tc>
          <w:tcPr>
            <w:tcW w:w="2655" w:type="dxa"/>
          </w:tcPr>
          <w:p w14:paraId="0CA8B700" w14:textId="77777777" w:rsidR="001D4C9B" w:rsidRDefault="001D4C9B" w:rsidP="00946EA1">
            <w:r>
              <w:t>Trunk/</w:t>
            </w:r>
            <w:proofErr w:type="spellStart"/>
            <w:r>
              <w:t>src</w:t>
            </w:r>
            <w:proofErr w:type="spellEnd"/>
            <w:r>
              <w:t>/lib/w3emc</w:t>
            </w:r>
          </w:p>
        </w:tc>
        <w:tc>
          <w:tcPr>
            <w:tcW w:w="3870" w:type="dxa"/>
          </w:tcPr>
          <w:p w14:paraId="3F8137D8" w14:textId="77777777" w:rsidR="001D4C9B" w:rsidRDefault="001D4C9B" w:rsidP="00946EA1">
            <w:r>
              <w:t>GRIB1 code/decode Library</w:t>
            </w:r>
          </w:p>
        </w:tc>
      </w:tr>
      <w:tr w:rsidR="00474551" w14:paraId="2B477F80" w14:textId="77777777" w:rsidTr="00474551">
        <w:tc>
          <w:tcPr>
            <w:tcW w:w="2655" w:type="dxa"/>
          </w:tcPr>
          <w:p w14:paraId="78F9D0FE" w14:textId="77777777" w:rsidR="00474551" w:rsidRDefault="00474551" w:rsidP="00946EA1">
            <w:r>
              <w:t>trunk/</w:t>
            </w:r>
            <w:proofErr w:type="spellStart"/>
            <w:r>
              <w:t>src</w:t>
            </w:r>
            <w:proofErr w:type="spellEnd"/>
            <w:r>
              <w:t>/lib/w3</w:t>
            </w:r>
            <w:r w:rsidR="001D4C9B">
              <w:t>nco</w:t>
            </w:r>
          </w:p>
        </w:tc>
        <w:tc>
          <w:tcPr>
            <w:tcW w:w="3870" w:type="dxa"/>
          </w:tcPr>
          <w:p w14:paraId="22D39D55" w14:textId="77777777" w:rsidR="00474551" w:rsidRDefault="00474551" w:rsidP="00946EA1">
            <w:r>
              <w:t>GRIB</w:t>
            </w:r>
            <w:r w:rsidR="001D4C9B">
              <w:t>1 code /</w:t>
            </w:r>
            <w:r>
              <w:t>decode Library</w:t>
            </w:r>
          </w:p>
        </w:tc>
      </w:tr>
      <w:tr w:rsidR="00474551" w14:paraId="5DD46314" w14:textId="77777777" w:rsidTr="00474551">
        <w:tc>
          <w:tcPr>
            <w:tcW w:w="2655" w:type="dxa"/>
          </w:tcPr>
          <w:p w14:paraId="70F31F20" w14:textId="77777777" w:rsidR="00474551" w:rsidRDefault="00474551" w:rsidP="00946EA1">
            <w:r>
              <w:t>trunk/</w:t>
            </w:r>
            <w:proofErr w:type="spellStart"/>
            <w:r>
              <w:t>src</w:t>
            </w:r>
            <w:proofErr w:type="spellEnd"/>
            <w:r>
              <w:t>/lib/g2</w:t>
            </w:r>
          </w:p>
        </w:tc>
        <w:tc>
          <w:tcPr>
            <w:tcW w:w="3870" w:type="dxa"/>
          </w:tcPr>
          <w:p w14:paraId="39FDEF5C" w14:textId="77777777" w:rsidR="00474551" w:rsidRDefault="00474551" w:rsidP="00946EA1">
            <w:r>
              <w:t>GRIB2 support library</w:t>
            </w:r>
          </w:p>
        </w:tc>
      </w:tr>
      <w:tr w:rsidR="00474551" w14:paraId="78A0AEFF" w14:textId="77777777" w:rsidTr="00474551">
        <w:tc>
          <w:tcPr>
            <w:tcW w:w="2655" w:type="dxa"/>
          </w:tcPr>
          <w:p w14:paraId="37E9DB1F" w14:textId="77777777" w:rsidR="00474551" w:rsidRDefault="00474551" w:rsidP="00946EA1">
            <w:r>
              <w:t>trunk/</w:t>
            </w:r>
            <w:proofErr w:type="spellStart"/>
            <w:r>
              <w:t>src</w:t>
            </w:r>
            <w:proofErr w:type="spellEnd"/>
            <w:r>
              <w:t>/lib/g2tmpl</w:t>
            </w:r>
          </w:p>
        </w:tc>
        <w:tc>
          <w:tcPr>
            <w:tcW w:w="3870" w:type="dxa"/>
          </w:tcPr>
          <w:p w14:paraId="2187FA79" w14:textId="77777777" w:rsidR="00474551" w:rsidRDefault="00474551" w:rsidP="00946EA1">
            <w:r>
              <w:t>GRIB2 table support library</w:t>
            </w:r>
          </w:p>
        </w:tc>
      </w:tr>
      <w:tr w:rsidR="00474551" w14:paraId="35BABD1F" w14:textId="77777777" w:rsidTr="00474551">
        <w:tc>
          <w:tcPr>
            <w:tcW w:w="2655" w:type="dxa"/>
          </w:tcPr>
          <w:p w14:paraId="476671EF" w14:textId="77777777" w:rsidR="00474551" w:rsidRDefault="00474551" w:rsidP="00946EA1">
            <w:r>
              <w:t>trunk/</w:t>
            </w:r>
            <w:proofErr w:type="spellStart"/>
            <w:r>
              <w:t>src</w:t>
            </w:r>
            <w:proofErr w:type="spellEnd"/>
            <w:r>
              <w:t>/lib/xml</w:t>
            </w:r>
          </w:p>
        </w:tc>
        <w:tc>
          <w:tcPr>
            <w:tcW w:w="3870" w:type="dxa"/>
          </w:tcPr>
          <w:p w14:paraId="402DBD0F" w14:textId="77777777" w:rsidR="00474551" w:rsidRDefault="00474551" w:rsidP="00946EA1">
            <w:r>
              <w:t>XML support – GRIB2 parameter file</w:t>
            </w:r>
          </w:p>
        </w:tc>
      </w:tr>
      <w:tr w:rsidR="00474551" w14:paraId="0209390F" w14:textId="77777777" w:rsidTr="00474551">
        <w:tc>
          <w:tcPr>
            <w:tcW w:w="2655" w:type="dxa"/>
          </w:tcPr>
          <w:p w14:paraId="57F60B7A" w14:textId="77777777" w:rsidR="00474551" w:rsidRDefault="00474551" w:rsidP="00946EA1">
            <w:r>
              <w:t>trunk/</w:t>
            </w:r>
            <w:proofErr w:type="spellStart"/>
            <w:r>
              <w:t>src</w:t>
            </w:r>
            <w:proofErr w:type="spellEnd"/>
            <w:r>
              <w:t>/lib/</w:t>
            </w:r>
            <w:proofErr w:type="spellStart"/>
            <w:r>
              <w:t>wrfmpi_stubs</w:t>
            </w:r>
            <w:proofErr w:type="spellEnd"/>
          </w:p>
        </w:tc>
        <w:tc>
          <w:tcPr>
            <w:tcW w:w="3870" w:type="dxa"/>
          </w:tcPr>
          <w:p w14:paraId="15233086" w14:textId="77777777" w:rsidR="00474551" w:rsidRDefault="00474551" w:rsidP="00946EA1">
            <w:r>
              <w:t>Serial compilation support</w:t>
            </w:r>
          </w:p>
        </w:tc>
      </w:tr>
      <w:tr w:rsidR="00474551" w14:paraId="64C66DD1" w14:textId="77777777" w:rsidTr="00474551">
        <w:tc>
          <w:tcPr>
            <w:tcW w:w="2655" w:type="dxa"/>
          </w:tcPr>
          <w:p w14:paraId="36DEA6A7" w14:textId="77777777" w:rsidR="00474551" w:rsidRDefault="00474551" w:rsidP="00C4008E">
            <w:r>
              <w:t>trunk/</w:t>
            </w:r>
            <w:proofErr w:type="spellStart"/>
            <w:r>
              <w:t>src</w:t>
            </w:r>
            <w:proofErr w:type="spellEnd"/>
            <w:r>
              <w:t>/</w:t>
            </w:r>
            <w:proofErr w:type="spellStart"/>
            <w:r>
              <w:t>unipost</w:t>
            </w:r>
            <w:proofErr w:type="spellEnd"/>
          </w:p>
        </w:tc>
        <w:tc>
          <w:tcPr>
            <w:tcW w:w="3870" w:type="dxa"/>
          </w:tcPr>
          <w:p w14:paraId="16AC22F9" w14:textId="77777777" w:rsidR="00474551" w:rsidRDefault="00474551" w:rsidP="006778A4">
            <w:r>
              <w:t>Unified Post source code</w:t>
            </w:r>
          </w:p>
        </w:tc>
      </w:tr>
      <w:tr w:rsidR="00474551" w14:paraId="229F3442" w14:textId="77777777" w:rsidTr="00474551">
        <w:tc>
          <w:tcPr>
            <w:tcW w:w="2655" w:type="dxa"/>
          </w:tcPr>
          <w:p w14:paraId="2B6FD015" w14:textId="77777777" w:rsidR="00474551" w:rsidRDefault="00474551" w:rsidP="00946EA1">
            <w:r>
              <w:t>trunk/</w:t>
            </w:r>
            <w:proofErr w:type="spellStart"/>
            <w:r>
              <w:t>src</w:t>
            </w:r>
            <w:proofErr w:type="spellEnd"/>
            <w:r>
              <w:t>/</w:t>
            </w:r>
            <w:proofErr w:type="spellStart"/>
            <w:r>
              <w:t>copygb</w:t>
            </w:r>
            <w:proofErr w:type="spellEnd"/>
          </w:p>
        </w:tc>
        <w:tc>
          <w:tcPr>
            <w:tcW w:w="3870" w:type="dxa"/>
          </w:tcPr>
          <w:p w14:paraId="7B8E7158" w14:textId="77777777" w:rsidR="00474551" w:rsidRDefault="00474551" w:rsidP="00946EA1">
            <w:r>
              <w:t>Horizontal Interpolation Utility</w:t>
            </w:r>
          </w:p>
        </w:tc>
      </w:tr>
      <w:tr w:rsidR="00474551" w14:paraId="5DDE8554" w14:textId="77777777" w:rsidTr="00474551">
        <w:tc>
          <w:tcPr>
            <w:tcW w:w="2655" w:type="dxa"/>
          </w:tcPr>
          <w:p w14:paraId="50A4820C" w14:textId="77777777" w:rsidR="00474551" w:rsidRDefault="00474551" w:rsidP="00946EA1">
            <w:r>
              <w:t>trunk/</w:t>
            </w:r>
            <w:proofErr w:type="spellStart"/>
            <w:r>
              <w:t>src</w:t>
            </w:r>
            <w:proofErr w:type="spellEnd"/>
            <w:r>
              <w:t>/</w:t>
            </w:r>
            <w:proofErr w:type="spellStart"/>
            <w:r>
              <w:t>ndate</w:t>
            </w:r>
            <w:proofErr w:type="spellEnd"/>
          </w:p>
        </w:tc>
        <w:tc>
          <w:tcPr>
            <w:tcW w:w="3870" w:type="dxa"/>
          </w:tcPr>
          <w:p w14:paraId="521DD76E" w14:textId="77777777" w:rsidR="00474551" w:rsidRDefault="00474551" w:rsidP="00BB4C90">
            <w:pPr>
              <w:keepNext/>
            </w:pPr>
            <w:r>
              <w:t>Date formatting Utility</w:t>
            </w:r>
          </w:p>
        </w:tc>
      </w:tr>
    </w:tbl>
    <w:p w14:paraId="3CADD6B6" w14:textId="77777777" w:rsidR="00AE2A55" w:rsidRDefault="00AE2A55" w:rsidP="00AE2A55">
      <w:pPr>
        <w:pStyle w:val="Caption"/>
      </w:pPr>
      <w:r>
        <w:t xml:space="preserve">Table </w:t>
      </w:r>
      <w:r w:rsidR="0091777B">
        <w:fldChar w:fldCharType="begin"/>
      </w:r>
      <w:r w:rsidR="00CD0C6C">
        <w:instrText xml:space="preserve"> SEQ Table \* ARABIC </w:instrText>
      </w:r>
      <w:r w:rsidR="0091777B">
        <w:fldChar w:fldCharType="separate"/>
      </w:r>
      <w:r w:rsidR="00543231">
        <w:rPr>
          <w:noProof/>
        </w:rPr>
        <w:t>1</w:t>
      </w:r>
      <w:r w:rsidR="0091777B">
        <w:fldChar w:fldCharType="end"/>
      </w:r>
      <w:r>
        <w:t xml:space="preserve">: </w:t>
      </w:r>
      <w:proofErr w:type="spellStart"/>
      <w:r>
        <w:t>Unipost</w:t>
      </w:r>
      <w:proofErr w:type="spellEnd"/>
      <w:r>
        <w:t xml:space="preserve"> Repository Directories</w:t>
      </w:r>
    </w:p>
    <w:p w14:paraId="7412CCDF" w14:textId="77777777" w:rsidR="00A57286" w:rsidRDefault="00A57286" w:rsidP="00616F3B">
      <w:pPr>
        <w:spacing w:after="0" w:line="240" w:lineRule="auto"/>
        <w:ind w:left="720"/>
      </w:pPr>
      <w:r>
        <w:t xml:space="preserve">A user may create a branch as a workspace based on the trunk.  User branches should exist under the </w:t>
      </w:r>
      <w:r w:rsidRPr="00883A97">
        <w:rPr>
          <w:i/>
        </w:rPr>
        <w:t>branches</w:t>
      </w:r>
      <w:r w:rsidR="00883A97">
        <w:rPr>
          <w:i/>
        </w:rPr>
        <w:t>/</w:t>
      </w:r>
      <w:r>
        <w:t xml:space="preserve"> directory and named such that they do not conflict with other branches.  An important note is that when a user makes a copy of the trunk as a branch</w:t>
      </w:r>
      <w:r w:rsidR="00BA542E">
        <w:t>,</w:t>
      </w:r>
      <w:r>
        <w:t xml:space="preserve"> the external links to the library repositories are NOT branched, unless they are explicitly changed.  A script utility will be developed such that a user can make a branch which will include all repositories from which they can work without fear of committing code back to the trunk.  An associated </w:t>
      </w:r>
      <w:proofErr w:type="spellStart"/>
      <w:r>
        <w:t>utiliy</w:t>
      </w:r>
      <w:proofErr w:type="spellEnd"/>
      <w:r>
        <w:t xml:space="preserve"> </w:t>
      </w:r>
      <w:r w:rsidR="00BA542E">
        <w:t>will also be developed</w:t>
      </w:r>
      <w:r>
        <w:t xml:space="preserve"> to remove the branch.</w:t>
      </w:r>
    </w:p>
    <w:p w14:paraId="104A6F2A" w14:textId="77777777" w:rsidR="00883A97" w:rsidRDefault="00883A97" w:rsidP="00616F3B">
      <w:pPr>
        <w:spacing w:after="0" w:line="240" w:lineRule="auto"/>
        <w:ind w:left="720"/>
      </w:pPr>
    </w:p>
    <w:p w14:paraId="12976452" w14:textId="77777777" w:rsidR="003175AA" w:rsidRDefault="00FF7E93" w:rsidP="00616F3B">
      <w:pPr>
        <w:spacing w:after="0" w:line="240" w:lineRule="auto"/>
        <w:ind w:left="720"/>
      </w:pPr>
      <w:r>
        <w:t xml:space="preserve">The </w:t>
      </w:r>
      <w:r w:rsidR="005008CD" w:rsidRPr="005008CD">
        <w:rPr>
          <w:i/>
        </w:rPr>
        <w:t>tags</w:t>
      </w:r>
      <w:r w:rsidR="00883A97">
        <w:rPr>
          <w:i/>
        </w:rPr>
        <w:t>/</w:t>
      </w:r>
      <w:r>
        <w:t xml:space="preserve"> directory is used to store </w:t>
      </w:r>
      <w:r w:rsidR="003175AA">
        <w:t>snapshots</w:t>
      </w:r>
      <w:r w:rsidR="00FF315C">
        <w:t xml:space="preserve"> of the c</w:t>
      </w:r>
      <w:r>
        <w:t xml:space="preserve">ommunity UPP package when a </w:t>
      </w:r>
      <w:r w:rsidR="0001002C">
        <w:t>version is officially released to the user community</w:t>
      </w:r>
      <w:r>
        <w:t xml:space="preserve">.  These releases include the formal annual release and any bug fixes that are posted </w:t>
      </w:r>
      <w:r w:rsidR="00B61FE7">
        <w:t>as a code revision</w:t>
      </w:r>
      <w:r>
        <w:t>.</w:t>
      </w:r>
      <w:r w:rsidR="003175AA">
        <w:t xml:space="preserve">  In the event of numerous user contributions at any given time the </w:t>
      </w:r>
      <w:r w:rsidR="005008CD" w:rsidRPr="005008CD">
        <w:rPr>
          <w:i/>
        </w:rPr>
        <w:t>tag</w:t>
      </w:r>
      <w:r w:rsidR="0001002C">
        <w:rPr>
          <w:i/>
        </w:rPr>
        <w:t>s</w:t>
      </w:r>
      <w:r w:rsidR="003175AA">
        <w:t xml:space="preserve"> directory may be used to help insure the order of the code changes to the repository.  </w:t>
      </w:r>
      <w:r w:rsidR="00F90150">
        <w:t>A user may tag a branch however n</w:t>
      </w:r>
      <w:r w:rsidR="003175AA">
        <w:t xml:space="preserve">o development is to </w:t>
      </w:r>
      <w:r w:rsidR="009D28CC">
        <w:t>occur in</w:t>
      </w:r>
      <w:r w:rsidR="003175AA">
        <w:t xml:space="preserve"> the </w:t>
      </w:r>
      <w:r w:rsidR="00CD0C6C" w:rsidRPr="00CD0C6C">
        <w:t>tags/</w:t>
      </w:r>
      <w:r w:rsidR="00F90150">
        <w:rPr>
          <w:i/>
        </w:rPr>
        <w:t xml:space="preserve"> </w:t>
      </w:r>
      <w:r w:rsidR="003175AA">
        <w:t>directory.</w:t>
      </w:r>
      <w:r w:rsidR="001F37BB">
        <w:t xml:space="preserve">  A script to </w:t>
      </w:r>
      <w:r w:rsidR="00B01F02">
        <w:t>e</w:t>
      </w:r>
      <w:r w:rsidR="001F37BB">
        <w:t>nsure all linked repositories are tagged is under development.</w:t>
      </w:r>
    </w:p>
    <w:p w14:paraId="54F04AE5" w14:textId="77777777" w:rsidR="00927A2B" w:rsidRDefault="00616F3B" w:rsidP="00927A2B">
      <w:pPr>
        <w:pStyle w:val="Heading1"/>
      </w:pPr>
      <w:r>
        <w:lastRenderedPageBreak/>
        <w:t>Code Contribution Outline</w:t>
      </w:r>
    </w:p>
    <w:p w14:paraId="21761A5F" w14:textId="77777777" w:rsidR="00CF39FA" w:rsidRPr="00B01F02" w:rsidRDefault="0032176D" w:rsidP="00927A2B">
      <w:pPr>
        <w:pStyle w:val="Heading2"/>
        <w:rPr>
          <w:rStyle w:val="Heading2Char"/>
          <w:b/>
        </w:rPr>
      </w:pPr>
      <w:r w:rsidRPr="00B01F02">
        <w:rPr>
          <w:rStyle w:val="Heading2Char"/>
          <w:b/>
        </w:rPr>
        <w:t>Access to Repository</w:t>
      </w:r>
    </w:p>
    <w:p w14:paraId="4ADE668F" w14:textId="77777777" w:rsidR="00616F3B" w:rsidRPr="00CF39FA" w:rsidRDefault="00FF315C" w:rsidP="00CF39FA">
      <w:pPr>
        <w:pStyle w:val="NoSpacing"/>
        <w:ind w:left="576"/>
      </w:pPr>
      <w:r>
        <w:t>A developer</w:t>
      </w:r>
      <w:r w:rsidR="00616F3B" w:rsidRPr="00CF39FA">
        <w:t>s</w:t>
      </w:r>
      <w:r>
        <w:t>’</w:t>
      </w:r>
      <w:r w:rsidR="00616F3B" w:rsidRPr="00CF39FA">
        <w:t xml:space="preserve"> committee (DC)</w:t>
      </w:r>
      <w:r w:rsidR="00C125CB" w:rsidRPr="00CF39FA">
        <w:t xml:space="preserve"> exists which will govern</w:t>
      </w:r>
      <w:r w:rsidR="00C73B36">
        <w:t xml:space="preserve"> the contributions made to the c</w:t>
      </w:r>
      <w:r w:rsidR="00C125CB" w:rsidRPr="00CF39FA">
        <w:t xml:space="preserve">ommunity UPP repository.  The DC will </w:t>
      </w:r>
      <w:r w:rsidR="0032176D" w:rsidRPr="00CF39FA">
        <w:t>approve read access to the repository.</w:t>
      </w:r>
      <w:r w:rsidR="003B4C6B">
        <w:t xml:space="preserve">  </w:t>
      </w:r>
      <w:r w:rsidR="0032176D" w:rsidRPr="00CF39FA">
        <w:t xml:space="preserve">Read/write access will be granted </w:t>
      </w:r>
      <w:r w:rsidR="00375D6E">
        <w:t>to a subset of the DC based on</w:t>
      </w:r>
      <w:r w:rsidR="0032176D" w:rsidRPr="00CF39FA">
        <w:t xml:space="preserve"> </w:t>
      </w:r>
      <w:r w:rsidR="00375D6E">
        <w:t>need</w:t>
      </w:r>
      <w:r w:rsidR="0032176D" w:rsidRPr="00CF39FA">
        <w:t>.</w:t>
      </w:r>
      <w:r w:rsidR="00375D6E">
        <w:t xml:space="preserve"> </w:t>
      </w:r>
      <w:r w:rsidR="0032176D" w:rsidRPr="00CF39FA">
        <w:t xml:space="preserve"> </w:t>
      </w:r>
      <w:r w:rsidR="00616F3B" w:rsidRPr="00CF39FA">
        <w:t>Initial membership of the DC will include representatives from NOAA/EMC, DTC, NOAA/Global Systems Division (GSD), and the Air Force Weather Agency (AFWA).  A community UPP repository email list</w:t>
      </w:r>
      <w:r w:rsidR="0001002C">
        <w:t xml:space="preserve"> (commUPP_developers@rap.ucar.edu)</w:t>
      </w:r>
      <w:r w:rsidR="00616F3B" w:rsidRPr="00CF39FA">
        <w:t>, which include</w:t>
      </w:r>
      <w:r w:rsidR="0001002C">
        <w:t>s</w:t>
      </w:r>
      <w:r w:rsidR="00616F3B" w:rsidRPr="00CF39FA">
        <w:t xml:space="preserve"> all members of the DC, will be used to distribute correspondence related to the status of</w:t>
      </w:r>
      <w:r w:rsidR="0032176D" w:rsidRPr="00CF39FA">
        <w:t xml:space="preserve"> the community UPP repository.  Individuals wishing to gain access to the </w:t>
      </w:r>
      <w:r w:rsidR="00C73B36">
        <w:t>c</w:t>
      </w:r>
      <w:r w:rsidR="0032176D" w:rsidRPr="00CF39FA">
        <w:t>ommunity UPP repository should contact the DTC.  The DTC will bring the request to the DC for approval.</w:t>
      </w:r>
      <w:r w:rsidR="00375D6E">
        <w:t xml:space="preserve">  The DC will meet on an as needed basis.</w:t>
      </w:r>
    </w:p>
    <w:p w14:paraId="511150B1" w14:textId="77777777" w:rsidR="00616F3B" w:rsidRDefault="00616F3B" w:rsidP="0032176D">
      <w:pPr>
        <w:pStyle w:val="ListParagraph"/>
        <w:spacing w:after="0" w:line="240" w:lineRule="auto"/>
        <w:ind w:left="576"/>
      </w:pPr>
    </w:p>
    <w:p w14:paraId="205180DA" w14:textId="77777777" w:rsidR="0032176D" w:rsidRDefault="0032176D" w:rsidP="00927A2B">
      <w:pPr>
        <w:pStyle w:val="Heading2"/>
      </w:pPr>
      <w:r>
        <w:t>Working in the Reposito</w:t>
      </w:r>
      <w:r w:rsidR="00E31D4F">
        <w:t>ries</w:t>
      </w:r>
    </w:p>
    <w:p w14:paraId="71C8E9E8" w14:textId="77777777" w:rsidR="00DE4C86" w:rsidRDefault="004B1843" w:rsidP="0032176D">
      <w:pPr>
        <w:spacing w:after="0" w:line="240" w:lineRule="auto"/>
        <w:ind w:left="576"/>
      </w:pPr>
      <w:r>
        <w:t>DC members</w:t>
      </w:r>
      <w:r w:rsidR="00C73B36">
        <w:t xml:space="preserve"> with read/write access</w:t>
      </w:r>
      <w:r>
        <w:t xml:space="preserve"> are encouraged to make a branch</w:t>
      </w:r>
      <w:r w:rsidR="00E31D4F">
        <w:t>(</w:t>
      </w:r>
      <w:proofErr w:type="spellStart"/>
      <w:r w:rsidR="00E31D4F">
        <w:t>es</w:t>
      </w:r>
      <w:proofErr w:type="spellEnd"/>
      <w:r w:rsidR="00E31D4F">
        <w:t>)</w:t>
      </w:r>
      <w:r>
        <w:t xml:space="preserve"> under the </w:t>
      </w:r>
      <w:r w:rsidR="00CD0C6C" w:rsidRPr="00CD0C6C">
        <w:t>branches/</w:t>
      </w:r>
      <w:r>
        <w:t xml:space="preserve"> directory to work on changes they intend to make available to the community repository</w:t>
      </w:r>
      <w:r w:rsidR="00E31D4F">
        <w:t>(</w:t>
      </w:r>
      <w:proofErr w:type="spellStart"/>
      <w:r w:rsidR="00E31D4F">
        <w:t>ies</w:t>
      </w:r>
      <w:proofErr w:type="spellEnd"/>
      <w:r w:rsidR="00E31D4F">
        <w:t>)</w:t>
      </w:r>
      <w:r>
        <w:t xml:space="preserve"> at a future date.  This will facilitate the user in keeping current with the modifications that occur to the community </w:t>
      </w:r>
      <w:r w:rsidR="009D28CC">
        <w:t>code</w:t>
      </w:r>
      <w:r>
        <w:t xml:space="preserve"> while they are developing</w:t>
      </w:r>
      <w:r w:rsidR="00CF39FA">
        <w:t xml:space="preserve"> their changes</w:t>
      </w:r>
      <w:r>
        <w:t>.  The changes made under a user branch</w:t>
      </w:r>
      <w:r w:rsidR="00E31D4F">
        <w:t>(</w:t>
      </w:r>
      <w:proofErr w:type="spellStart"/>
      <w:r w:rsidR="00E31D4F">
        <w:t>es</w:t>
      </w:r>
      <w:proofErr w:type="spellEnd"/>
      <w:r w:rsidR="00E31D4F">
        <w:t>)</w:t>
      </w:r>
      <w:r>
        <w:t xml:space="preserve"> are not used by the general community.  This is an area where a group</w:t>
      </w:r>
      <w:r w:rsidR="00CF39FA">
        <w:t xml:space="preserve"> or individual may</w:t>
      </w:r>
      <w:r>
        <w:t xml:space="preserve"> create a quasi-permanent UPP vers</w:t>
      </w:r>
      <w:r w:rsidR="00C73B36">
        <w:t>ion which contains</w:t>
      </w:r>
      <w:r w:rsidR="00CF39FA">
        <w:t xml:space="preserve"> changes their project requires</w:t>
      </w:r>
      <w:r>
        <w:t xml:space="preserve">, but </w:t>
      </w:r>
      <w:r w:rsidR="0001002C">
        <w:t>are not ready to be</w:t>
      </w:r>
      <w:r>
        <w:t xml:space="preserve"> incorporate</w:t>
      </w:r>
      <w:r w:rsidR="0001002C">
        <w:t>d</w:t>
      </w:r>
      <w:r>
        <w:t xml:space="preserve"> into the community </w:t>
      </w:r>
      <w:r w:rsidR="009D28CC">
        <w:t>code</w:t>
      </w:r>
      <w:r>
        <w:t>.</w:t>
      </w:r>
    </w:p>
    <w:p w14:paraId="43C26AC2" w14:textId="77777777" w:rsidR="00DE4C86" w:rsidRDefault="00DE4C86" w:rsidP="0032176D">
      <w:pPr>
        <w:spacing w:after="0" w:line="240" w:lineRule="auto"/>
        <w:ind w:left="576"/>
      </w:pPr>
    </w:p>
    <w:p w14:paraId="14866986" w14:textId="77777777" w:rsidR="00DE4C86" w:rsidRDefault="00DB6B44" w:rsidP="00DE4C86">
      <w:pPr>
        <w:pStyle w:val="Heading2"/>
      </w:pPr>
      <w:bookmarkStart w:id="16" w:name="_Ref298763354"/>
      <w:r>
        <w:t>Request to Accept Change into Community UPP R</w:t>
      </w:r>
      <w:r w:rsidR="00DE4C86">
        <w:t>epositor</w:t>
      </w:r>
      <w:bookmarkEnd w:id="16"/>
      <w:r w:rsidR="00E31D4F">
        <w:t>ies</w:t>
      </w:r>
    </w:p>
    <w:p w14:paraId="038AF361" w14:textId="77777777" w:rsidR="00A02989" w:rsidRDefault="004B1843" w:rsidP="00DE4C86">
      <w:pPr>
        <w:ind w:left="576"/>
      </w:pPr>
      <w:r w:rsidRPr="00DE4C86">
        <w:t>To check code modification</w:t>
      </w:r>
      <w:r w:rsidR="0001002C">
        <w:t>s</w:t>
      </w:r>
      <w:r w:rsidRPr="00DE4C86">
        <w:t xml:space="preserve"> into the community </w:t>
      </w:r>
      <w:r w:rsidR="00B01F02">
        <w:t>repository,</w:t>
      </w:r>
      <w:r w:rsidR="00B01F02" w:rsidRPr="00DE4C86">
        <w:t xml:space="preserve"> </w:t>
      </w:r>
      <w:r w:rsidRPr="00DE4C86">
        <w:t xml:space="preserve">a DC member must </w:t>
      </w:r>
      <w:r w:rsidR="00DE4C86">
        <w:t>request</w:t>
      </w:r>
      <w:r w:rsidRPr="00DE4C86">
        <w:t xml:space="preserve"> a code review.  A code review meeting will be scheduled and should be attended by </w:t>
      </w:r>
      <w:r w:rsidR="00091496">
        <w:t>a</w:t>
      </w:r>
      <w:r w:rsidRPr="00DE4C86">
        <w:t xml:space="preserve"> majority of the DC members.  The DC members in attendance have the authority to accept or </w:t>
      </w:r>
      <w:r w:rsidR="0001002C">
        <w:t>reject</w:t>
      </w:r>
      <w:r w:rsidR="0001002C" w:rsidRPr="00DE4C86">
        <w:t xml:space="preserve"> </w:t>
      </w:r>
      <w:r w:rsidRPr="00DE4C86">
        <w:t>the proposed changes.</w:t>
      </w:r>
      <w:r w:rsidR="00B141A8" w:rsidRPr="00DE4C86">
        <w:t xml:space="preserve">  The </w:t>
      </w:r>
      <w:r w:rsidR="00DE4C86">
        <w:t>procedure</w:t>
      </w:r>
      <w:r w:rsidR="00664128" w:rsidRPr="00DE4C86">
        <w:t xml:space="preserve"> to follow </w:t>
      </w:r>
      <w:r w:rsidR="0001002C">
        <w:t xml:space="preserve">in order </w:t>
      </w:r>
      <w:r w:rsidR="00664128" w:rsidRPr="00DE4C86">
        <w:t xml:space="preserve">to prepare code </w:t>
      </w:r>
      <w:r w:rsidR="00DE4C86">
        <w:t>for</w:t>
      </w:r>
      <w:r w:rsidR="00664128" w:rsidRPr="00DE4C86">
        <w:t xml:space="preserve"> review </w:t>
      </w:r>
      <w:r w:rsidR="00DE4C86">
        <w:t>is</w:t>
      </w:r>
      <w:r w:rsidR="00B141A8" w:rsidRPr="00DE4C86">
        <w:t xml:space="preserve"> outlined below</w:t>
      </w:r>
      <w:r w:rsidR="00DE4C86">
        <w:t>.</w:t>
      </w:r>
    </w:p>
    <w:p w14:paraId="04A77E79" w14:textId="77777777" w:rsidR="00A02989" w:rsidRDefault="00A02989" w:rsidP="00DE4C86">
      <w:pPr>
        <w:pStyle w:val="ListParagraph"/>
        <w:numPr>
          <w:ilvl w:val="0"/>
          <w:numId w:val="4"/>
        </w:numPr>
        <w:spacing w:after="0" w:line="240" w:lineRule="auto"/>
        <w:ind w:left="1080"/>
      </w:pPr>
      <w:r>
        <w:t xml:space="preserve">Obtain a working copy of the code by checking out the </w:t>
      </w:r>
      <w:r w:rsidR="00005D8F">
        <w:t xml:space="preserve">HEAD of the </w:t>
      </w:r>
      <w:r w:rsidR="00C73B36">
        <w:t>c</w:t>
      </w:r>
      <w:r w:rsidR="00DE4C86">
        <w:t xml:space="preserve">ommunity UPP </w:t>
      </w:r>
      <w:r w:rsidR="00664128">
        <w:t xml:space="preserve">repository </w:t>
      </w:r>
      <w:r w:rsidR="00DE4C86">
        <w:t>(https:/svn-dtc-unifiedpostproc.cgd.ucar.edu/</w:t>
      </w:r>
      <w:r w:rsidR="00057DD4">
        <w:t>trunk</w:t>
      </w:r>
      <w:r w:rsidR="00DE4C86">
        <w:t>)</w:t>
      </w:r>
      <w:r>
        <w:t>.</w:t>
      </w:r>
      <w:r w:rsidR="00005D8F">
        <w:t xml:space="preserve">  Users m</w:t>
      </w:r>
      <w:r w:rsidR="00B141A8">
        <w:t xml:space="preserve">ay wish to create a branch in the </w:t>
      </w:r>
      <w:r w:rsidR="00CD0C6C" w:rsidRPr="00CD0C6C">
        <w:t>branches/</w:t>
      </w:r>
      <w:r w:rsidR="00B141A8">
        <w:t xml:space="preserve"> directory to aid </w:t>
      </w:r>
      <w:r w:rsidR="00005D8F">
        <w:t>merging back to the community branch.</w:t>
      </w:r>
      <w:r w:rsidR="00B141A8">
        <w:t xml:space="preserve"> </w:t>
      </w:r>
      <w:r w:rsidR="00727F19">
        <w:br/>
      </w:r>
    </w:p>
    <w:p w14:paraId="28AB9E35" w14:textId="77777777" w:rsidR="00A02989" w:rsidRDefault="00A02989" w:rsidP="00DE4C86">
      <w:pPr>
        <w:pStyle w:val="ListParagraph"/>
        <w:numPr>
          <w:ilvl w:val="0"/>
          <w:numId w:val="4"/>
        </w:numPr>
        <w:spacing w:after="0" w:line="240" w:lineRule="auto"/>
        <w:ind w:left="1080"/>
      </w:pPr>
      <w:r>
        <w:t xml:space="preserve">Add modifications, enhancements or additions into </w:t>
      </w:r>
      <w:r w:rsidR="00005D8F">
        <w:t>branch</w:t>
      </w:r>
      <w:r>
        <w:t xml:space="preserve">.  All code changes proposed for inclusion to the </w:t>
      </w:r>
      <w:r w:rsidR="00005D8F">
        <w:t>community branch</w:t>
      </w:r>
      <w:r>
        <w:t xml:space="preserve"> of the repository must meet the coding standards described in Appendix A.</w:t>
      </w:r>
      <w:r w:rsidR="00727F19">
        <w:br/>
      </w:r>
    </w:p>
    <w:p w14:paraId="5AE11E36" w14:textId="77777777" w:rsidR="00A02989" w:rsidRDefault="00A02989" w:rsidP="00DE4C86">
      <w:pPr>
        <w:pStyle w:val="ListParagraph"/>
        <w:numPr>
          <w:ilvl w:val="0"/>
          <w:numId w:val="4"/>
        </w:numPr>
        <w:spacing w:after="0" w:line="240" w:lineRule="auto"/>
        <w:ind w:left="1080"/>
      </w:pPr>
      <w:r>
        <w:t xml:space="preserve">Run </w:t>
      </w:r>
      <w:r w:rsidR="00DE4C86">
        <w:t>available</w:t>
      </w:r>
      <w:r>
        <w:t xml:space="preserve"> regression test</w:t>
      </w:r>
      <w:r w:rsidR="00B141A8">
        <w:t>s</w:t>
      </w:r>
      <w:r>
        <w:t xml:space="preserve"> </w:t>
      </w:r>
      <w:r w:rsidR="00005D8F">
        <w:t xml:space="preserve">(Appendix B) </w:t>
      </w:r>
      <w:r>
        <w:t xml:space="preserve">on modified code, as well as any specific computing and scientific tests the developer may have to </w:t>
      </w:r>
      <w:r w:rsidR="00086DE5">
        <w:t>en</w:t>
      </w:r>
      <w:r>
        <w:t xml:space="preserve">sure the modifications are </w:t>
      </w:r>
      <w:r w:rsidR="0001002C">
        <w:t xml:space="preserve">behaving </w:t>
      </w:r>
      <w:r>
        <w:t>as intended and have not adversely impacted existing UPP capabilities.</w:t>
      </w:r>
      <w:r w:rsidR="00C34794">
        <w:t xml:space="preserve">  </w:t>
      </w:r>
      <w:r w:rsidR="00727F19">
        <w:br/>
      </w:r>
    </w:p>
    <w:p w14:paraId="0950D7FC" w14:textId="77777777" w:rsidR="00A02989" w:rsidRDefault="00130F61" w:rsidP="00DE4C86">
      <w:pPr>
        <w:pStyle w:val="ListParagraph"/>
        <w:numPr>
          <w:ilvl w:val="0"/>
          <w:numId w:val="4"/>
        </w:numPr>
        <w:spacing w:after="0" w:line="240" w:lineRule="auto"/>
        <w:ind w:left="1080"/>
      </w:pPr>
      <w:r>
        <w:t>Upon successful completion of</w:t>
      </w:r>
      <w:r w:rsidR="00F14AA1">
        <w:t xml:space="preserve"> testing</w:t>
      </w:r>
      <w:r w:rsidR="00086DE5">
        <w:t xml:space="preserve"> </w:t>
      </w:r>
      <w:r>
        <w:t>(3)</w:t>
      </w:r>
      <w:r w:rsidR="00F14AA1">
        <w:t xml:space="preserve">, </w:t>
      </w:r>
      <w:r w:rsidR="00A02989">
        <w:t xml:space="preserve">a proposal </w:t>
      </w:r>
      <w:r>
        <w:t xml:space="preserve">of the modifications should be submitted </w:t>
      </w:r>
      <w:r w:rsidR="00B141A8">
        <w:t>to the DC</w:t>
      </w:r>
      <w:r w:rsidR="00A02989">
        <w:t>.</w:t>
      </w:r>
      <w:r w:rsidR="00C34794">
        <w:t xml:space="preserve">  </w:t>
      </w:r>
      <w:r>
        <w:t xml:space="preserve">The developer’s proposal must include a detailed description of the modifications to the system, a summary of the completed testing with results, </w:t>
      </w:r>
      <w:r w:rsidR="003C3505">
        <w:t xml:space="preserve">instructions on usage of new feature(s), files modified, changes to program input/output, </w:t>
      </w:r>
      <w:r>
        <w:t xml:space="preserve">and code differences (unified diff format). </w:t>
      </w:r>
      <w:r w:rsidR="00B141A8">
        <w:t xml:space="preserve"> The DTC will schedule a </w:t>
      </w:r>
      <w:r w:rsidR="00FB0DDA">
        <w:t xml:space="preserve">review </w:t>
      </w:r>
      <w:r w:rsidR="00B141A8">
        <w:t xml:space="preserve">meeting and notify the DC </w:t>
      </w:r>
      <w:r w:rsidR="00B141A8">
        <w:lastRenderedPageBreak/>
        <w:t>membership</w:t>
      </w:r>
      <w:r w:rsidR="003B6A8F">
        <w:t xml:space="preserve">.  The complete developer’s proposal must be received by the DC no later than 24 hours </w:t>
      </w:r>
      <w:r w:rsidR="00773C11">
        <w:t xml:space="preserve">prior to </w:t>
      </w:r>
      <w:r w:rsidR="003B6A8F">
        <w:t>the scheduled review meeting.</w:t>
      </w:r>
      <w:r w:rsidR="00727F19">
        <w:br/>
      </w:r>
    </w:p>
    <w:p w14:paraId="7D7A9444" w14:textId="77777777" w:rsidR="00C34794" w:rsidRDefault="00B141A8" w:rsidP="00DE4C86">
      <w:pPr>
        <w:pStyle w:val="ListParagraph"/>
        <w:numPr>
          <w:ilvl w:val="0"/>
          <w:numId w:val="4"/>
        </w:numPr>
        <w:spacing w:after="0" w:line="240" w:lineRule="auto"/>
        <w:ind w:left="1080"/>
      </w:pPr>
      <w:r>
        <w:t>DC members should r</w:t>
      </w:r>
      <w:r w:rsidR="00C34794">
        <w:t xml:space="preserve">eview all proposals for </w:t>
      </w:r>
      <w:r w:rsidR="003B6A8F">
        <w:t xml:space="preserve">system </w:t>
      </w:r>
      <w:r w:rsidR="00C34794">
        <w:t xml:space="preserve">commits prior to the scheduled review meeting.  During the </w:t>
      </w:r>
      <w:r w:rsidR="00894EE9">
        <w:t>DC</w:t>
      </w:r>
      <w:r w:rsidR="00C34794">
        <w:t xml:space="preserve"> meeting, all code modifications are described and </w:t>
      </w:r>
      <w:r w:rsidR="003B6A8F">
        <w:t>defended to the DC review members.  The DC members may</w:t>
      </w:r>
      <w:r w:rsidR="00C34794">
        <w:t xml:space="preserve"> accept or reject any set of proposed changes.  </w:t>
      </w:r>
      <w:r w:rsidR="00D8652F">
        <w:t xml:space="preserve">(Note: </w:t>
      </w:r>
      <w:r w:rsidR="00F14AA1">
        <w:t>T</w:t>
      </w:r>
      <w:r w:rsidR="00D8652F">
        <w:t>he successful completion of the regression tests is a necessary</w:t>
      </w:r>
      <w:r w:rsidR="00F14AA1">
        <w:t>,</w:t>
      </w:r>
      <w:r w:rsidR="00D8652F">
        <w:t xml:space="preserve"> but not sufficient</w:t>
      </w:r>
      <w:r w:rsidR="00F14AA1">
        <w:t>,</w:t>
      </w:r>
      <w:r w:rsidR="00D8652F">
        <w:t xml:space="preserve"> condition for acceptance of proposed changes.)</w:t>
      </w:r>
      <w:r w:rsidR="00727F19">
        <w:br/>
      </w:r>
    </w:p>
    <w:p w14:paraId="6296FDF8" w14:textId="77777777" w:rsidR="00D8652F" w:rsidRDefault="003B6A8F" w:rsidP="00DE4C86">
      <w:pPr>
        <w:pStyle w:val="ListParagraph"/>
        <w:numPr>
          <w:ilvl w:val="0"/>
          <w:numId w:val="4"/>
        </w:numPr>
        <w:spacing w:after="0" w:line="240" w:lineRule="auto"/>
        <w:ind w:left="1080"/>
      </w:pPr>
      <w:r>
        <w:t>Approved system modifications</w:t>
      </w:r>
      <w:r w:rsidR="00D8652F">
        <w:t xml:space="preserve"> </w:t>
      </w:r>
      <w:r>
        <w:t>may</w:t>
      </w:r>
      <w:r w:rsidR="001D4C9B">
        <w:t xml:space="preserve"> be committed to the trunk </w:t>
      </w:r>
      <w:r>
        <w:t xml:space="preserve">of the </w:t>
      </w:r>
      <w:r w:rsidR="00D8652F">
        <w:t xml:space="preserve">community UPP repository.  In the event that multiple proposals are submitted prior to the same review meeting, the </w:t>
      </w:r>
      <w:r>
        <w:t>system</w:t>
      </w:r>
      <w:r w:rsidR="00D8652F">
        <w:t xml:space="preserve"> changes will be prioritized by the attendees of the review </w:t>
      </w:r>
      <w:r>
        <w:t>meeting and the order of system upgrade</w:t>
      </w:r>
      <w:r w:rsidR="00EE253B">
        <w:t>s</w:t>
      </w:r>
      <w:r w:rsidR="00D8652F">
        <w:t xml:space="preserve"> will be determined.  </w:t>
      </w:r>
      <w:r w:rsidR="00EE253B">
        <w:t xml:space="preserve">Upon successfully synchronizing to the HEAD of the </w:t>
      </w:r>
      <w:r w:rsidR="00057DD4">
        <w:t>trunk</w:t>
      </w:r>
      <w:r w:rsidR="00EE253B">
        <w:t>,</w:t>
      </w:r>
      <w:r>
        <w:t xml:space="preserve"> testing</w:t>
      </w:r>
      <w:r w:rsidR="00EE253B">
        <w:t xml:space="preserve"> </w:t>
      </w:r>
      <w:r w:rsidR="00E15680">
        <w:t xml:space="preserve">the new code </w:t>
      </w:r>
      <w:r w:rsidR="00EE253B">
        <w:t xml:space="preserve">and committing </w:t>
      </w:r>
      <w:r w:rsidR="00E15680">
        <w:t xml:space="preserve">it </w:t>
      </w:r>
      <w:r w:rsidR="00EE253B">
        <w:t xml:space="preserve">to the </w:t>
      </w:r>
      <w:r w:rsidR="00055F11">
        <w:t>trunk</w:t>
      </w:r>
      <w:r w:rsidR="00773C11">
        <w:t>,</w:t>
      </w:r>
      <w:r>
        <w:t xml:space="preserve"> the first developer posts a notification that they are done</w:t>
      </w:r>
      <w:r w:rsidR="00E15680">
        <w:t xml:space="preserve"> </w:t>
      </w:r>
      <w:r w:rsidR="00AC7E90">
        <w:t xml:space="preserve">(SVN </w:t>
      </w:r>
      <w:r w:rsidR="00086DE5">
        <w:t>auto-generated</w:t>
      </w:r>
      <w:r w:rsidR="00AC7E90">
        <w:t xml:space="preserve"> email will satisfy this obligation)</w:t>
      </w:r>
      <w:r>
        <w:t xml:space="preserve">.  The next developer must </w:t>
      </w:r>
      <w:r w:rsidR="00E15680">
        <w:t xml:space="preserve">then </w:t>
      </w:r>
      <w:r>
        <w:t xml:space="preserve">merge the new </w:t>
      </w:r>
      <w:r w:rsidR="00AC7E90">
        <w:t>repository HEAD with their changes</w:t>
      </w:r>
      <w:r>
        <w:t xml:space="preserve">, test, commit, and post notification of completion.  </w:t>
      </w:r>
      <w:r w:rsidR="00EE253B">
        <w:t>This process continues until all developers have placed their system modifications in the Community UPP repository.</w:t>
      </w:r>
      <w:r w:rsidR="00727F19">
        <w:br/>
      </w:r>
    </w:p>
    <w:p w14:paraId="559A0A4E" w14:textId="77777777" w:rsidR="00C311AC" w:rsidRDefault="00C311AC" w:rsidP="00DE4C86">
      <w:pPr>
        <w:pStyle w:val="ListParagraph"/>
        <w:numPr>
          <w:ilvl w:val="0"/>
          <w:numId w:val="4"/>
        </w:numPr>
        <w:spacing w:after="0" w:line="240" w:lineRule="auto"/>
        <w:ind w:left="1080"/>
      </w:pPr>
      <w:r>
        <w:t xml:space="preserve">After all system modifications are in the </w:t>
      </w:r>
      <w:r w:rsidR="001D4C9B">
        <w:t>trunk</w:t>
      </w:r>
      <w:r w:rsidR="00E15680">
        <w:t>,</w:t>
      </w:r>
      <w:r>
        <w:t xml:space="preserve"> the DTC will </w:t>
      </w:r>
      <w:r w:rsidR="006437B3">
        <w:t xml:space="preserve">retrieve the </w:t>
      </w:r>
      <w:r w:rsidR="001D4C9B">
        <w:t>trunk</w:t>
      </w:r>
      <w:r w:rsidR="006437B3" w:rsidRPr="006437B3">
        <w:rPr>
          <w:i/>
        </w:rPr>
        <w:t>,</w:t>
      </w:r>
      <w:r w:rsidR="006437B3">
        <w:t xml:space="preserve"> compile UPP and supporting utilities,</w:t>
      </w:r>
      <w:r>
        <w:t xml:space="preserve"> and run regression test</w:t>
      </w:r>
      <w:r w:rsidR="00086DE5">
        <w:t>s</w:t>
      </w:r>
      <w:r>
        <w:t xml:space="preserve"> to ensure functional status.  If the tests do not complete successfully the DTC will notify the party(</w:t>
      </w:r>
      <w:proofErr w:type="spellStart"/>
      <w:r>
        <w:t>ies</w:t>
      </w:r>
      <w:proofErr w:type="spellEnd"/>
      <w:r>
        <w:t>) involved and work to correct the system error</w:t>
      </w:r>
      <w:r w:rsidR="00086DE5">
        <w:t>(s)</w:t>
      </w:r>
      <w:r>
        <w:t>.  This may include removal of a previously accepted modification.  When the DTC determine</w:t>
      </w:r>
      <w:r w:rsidR="00086DE5">
        <w:t>s</w:t>
      </w:r>
      <w:r>
        <w:t xml:space="preserve"> the community UPP repository is in a working state a notification will be made to the DC membership to that effect</w:t>
      </w:r>
      <w:r w:rsidR="00AC7E90">
        <w:t>, including any change removals that may have occurred</w:t>
      </w:r>
      <w:r>
        <w:t xml:space="preserve">.  Developers who have their modifications removed </w:t>
      </w:r>
      <w:r w:rsidR="009D28CC">
        <w:t xml:space="preserve">may </w:t>
      </w:r>
      <w:r>
        <w:t>correct the noted error and resubmit their proposal to the DC.</w:t>
      </w:r>
      <w:r>
        <w:br/>
      </w:r>
    </w:p>
    <w:p w14:paraId="118A2BCE" w14:textId="77777777" w:rsidR="00F32FFF" w:rsidRDefault="00C311AC" w:rsidP="00DE4C86">
      <w:pPr>
        <w:pStyle w:val="ListParagraph"/>
        <w:numPr>
          <w:ilvl w:val="0"/>
          <w:numId w:val="4"/>
        </w:numPr>
        <w:spacing w:after="0" w:line="240" w:lineRule="auto"/>
        <w:ind w:left="1080"/>
      </w:pPr>
      <w:r>
        <w:t xml:space="preserve">The developers whose system modifications have been accepted and verified should delete the branch they made in the </w:t>
      </w:r>
      <w:r w:rsidR="00055F11">
        <w:t>branches/ directory</w:t>
      </w:r>
      <w:r>
        <w:t xml:space="preserve"> of the repository.  If development is </w:t>
      </w:r>
      <w:r w:rsidR="00E15680">
        <w:t xml:space="preserve">anticipated </w:t>
      </w:r>
      <w:r>
        <w:t>to continue on this branch it may remain</w:t>
      </w:r>
      <w:r w:rsidR="00FB0DDA">
        <w:t xml:space="preserve"> with no required intervention</w:t>
      </w:r>
      <w:r>
        <w:t>.</w:t>
      </w:r>
    </w:p>
    <w:p w14:paraId="7CBF2CAA" w14:textId="77777777" w:rsidR="00346268" w:rsidRDefault="00346268" w:rsidP="00DE4C86">
      <w:pPr>
        <w:pStyle w:val="ListParagraph"/>
        <w:ind w:left="0"/>
      </w:pPr>
    </w:p>
    <w:p w14:paraId="4D2163C1" w14:textId="77777777" w:rsidR="00574990" w:rsidRDefault="00574990" w:rsidP="00DE4C86">
      <w:pPr>
        <w:pStyle w:val="ListParagraph"/>
        <w:numPr>
          <w:ilvl w:val="0"/>
          <w:numId w:val="4"/>
        </w:numPr>
        <w:spacing w:after="0" w:line="240" w:lineRule="auto"/>
        <w:ind w:left="1080"/>
      </w:pPr>
      <w:r>
        <w:t>The accepted changes</w:t>
      </w:r>
      <w:r w:rsidR="00091496">
        <w:t xml:space="preserve"> not initiated by NCEP</w:t>
      </w:r>
      <w:r>
        <w:t xml:space="preserve"> will be made available to NCEP to determine if the community modification</w:t>
      </w:r>
      <w:r w:rsidR="00091496">
        <w:t>s can be incorporated into the o</w:t>
      </w:r>
      <w:r>
        <w:t xml:space="preserve">perational UPP.  </w:t>
      </w:r>
    </w:p>
    <w:p w14:paraId="14FCAF78" w14:textId="77777777" w:rsidR="00AD121C" w:rsidRDefault="00AD121C" w:rsidP="00AD121C">
      <w:pPr>
        <w:pStyle w:val="Heading1"/>
      </w:pPr>
      <w:r>
        <w:t>Synchroniz</w:t>
      </w:r>
      <w:r w:rsidR="00E15680">
        <w:t>ing the</w:t>
      </w:r>
      <w:r>
        <w:t xml:space="preserve"> DTC Community UPP </w:t>
      </w:r>
      <w:r>
        <w:sym w:font="Wingdings" w:char="F0F3"/>
      </w:r>
      <w:r>
        <w:t xml:space="preserve"> NCEP UPP code repositories </w:t>
      </w:r>
    </w:p>
    <w:p w14:paraId="3CE44597" w14:textId="77777777" w:rsidR="00AD121C" w:rsidRDefault="00AD121C" w:rsidP="00AD121C">
      <w:pPr>
        <w:pStyle w:val="ListParagraph"/>
        <w:spacing w:after="0" w:line="240" w:lineRule="auto"/>
        <w:ind w:left="432"/>
      </w:pPr>
      <w:r>
        <w:t>To</w:t>
      </w:r>
      <w:r w:rsidR="00013B07">
        <w:t xml:space="preserve"> maintain a strong connection between the research and operational communities, </w:t>
      </w:r>
      <w:r>
        <w:t>th</w:t>
      </w:r>
      <w:r w:rsidR="00086DE5">
        <w:t>e DTC c</w:t>
      </w:r>
      <w:r>
        <w:t xml:space="preserve">ommunity UPP repository must be kept synchronized with the NCEP </w:t>
      </w:r>
      <w:r w:rsidR="00E15680">
        <w:t xml:space="preserve">operational </w:t>
      </w:r>
      <w:r>
        <w:t xml:space="preserve">UPP repository.  This will require the DTC to merge all NCEP </w:t>
      </w:r>
      <w:r w:rsidR="00375D6E">
        <w:t xml:space="preserve">operational </w:t>
      </w:r>
      <w:r>
        <w:t xml:space="preserve">changes into the </w:t>
      </w:r>
      <w:r w:rsidR="00086DE5">
        <w:t>c</w:t>
      </w:r>
      <w:r>
        <w:t>ommunity UPP repository</w:t>
      </w:r>
      <w:r w:rsidR="006F5E8E">
        <w:t xml:space="preserve">, as well as </w:t>
      </w:r>
      <w:r w:rsidR="00375D6E">
        <w:t>present</w:t>
      </w:r>
      <w:r>
        <w:t xml:space="preserve"> the community changes accepted</w:t>
      </w:r>
      <w:r w:rsidR="00375D6E">
        <w:t xml:space="preserve"> by the DC</w:t>
      </w:r>
      <w:r>
        <w:t xml:space="preserve"> into the </w:t>
      </w:r>
      <w:r w:rsidR="00086DE5">
        <w:t>c</w:t>
      </w:r>
      <w:r>
        <w:t>ommunity repository to NCEP</w:t>
      </w:r>
      <w:r w:rsidR="006F5E8E">
        <w:t xml:space="preserve"> for possible inclusion in the operational repository</w:t>
      </w:r>
      <w:r>
        <w:t xml:space="preserve">.  </w:t>
      </w:r>
      <w:r w:rsidR="006F5E8E">
        <w:t>A</w:t>
      </w:r>
      <w:r w:rsidR="00DE0256">
        <w:t xml:space="preserve"> primary and secondary point of contact will be designated from the DTC staff</w:t>
      </w:r>
      <w:r w:rsidR="006F5E8E">
        <w:t xml:space="preserve"> who</w:t>
      </w:r>
      <w:r w:rsidR="00DE0256">
        <w:t xml:space="preserve"> will work with the NCEP primary code manager</w:t>
      </w:r>
      <w:r w:rsidR="006F5E8E">
        <w:t xml:space="preserve"> to accomplish this goal</w:t>
      </w:r>
      <w:r w:rsidR="00DE0256">
        <w:t xml:space="preserve">.   The remainder of this section outlines </w:t>
      </w:r>
      <w:r w:rsidR="00DE5E31">
        <w:t>the communication required for repository synchronization.</w:t>
      </w:r>
    </w:p>
    <w:p w14:paraId="1C4E9823" w14:textId="77777777" w:rsidR="00B13AE4" w:rsidRDefault="00B13AE4" w:rsidP="00B13AE4">
      <w:pPr>
        <w:pStyle w:val="Heading2"/>
      </w:pPr>
      <w:bookmarkStart w:id="17" w:name="_Ref298762058"/>
      <w:r>
        <w:lastRenderedPageBreak/>
        <w:t xml:space="preserve">DTC </w:t>
      </w:r>
      <w:r>
        <w:sym w:font="Symbol" w:char="F0DE"/>
      </w:r>
      <w:r>
        <w:t xml:space="preserve"> NCEP</w:t>
      </w:r>
      <w:bookmarkEnd w:id="17"/>
    </w:p>
    <w:p w14:paraId="0E2F27DF" w14:textId="77777777" w:rsidR="00B13AE4" w:rsidRPr="00B13AE4" w:rsidRDefault="00B13AE4" w:rsidP="006F5E8E">
      <w:pPr>
        <w:spacing w:after="0" w:line="240" w:lineRule="auto"/>
        <w:ind w:left="630"/>
      </w:pPr>
      <w:r>
        <w:t>The DTC will submit non-NCEP initi</w:t>
      </w:r>
      <w:r w:rsidR="00086DE5">
        <w:t xml:space="preserve">ated changes accepted </w:t>
      </w:r>
      <w:r w:rsidR="006F5E8E">
        <w:t xml:space="preserve">by the DC </w:t>
      </w:r>
      <w:r w:rsidR="00086DE5">
        <w:t>into the c</w:t>
      </w:r>
      <w:r>
        <w:t xml:space="preserve">ommunity UPP repository to NCEP for acceptance into the operational UPP repository.  The documentation </w:t>
      </w:r>
      <w:r w:rsidR="006F5E8E">
        <w:t>submitted to initiate the DC approval process</w:t>
      </w:r>
      <w:r>
        <w:t xml:space="preserve"> will act as the documentation provided to NCEP.  The DTC will open </w:t>
      </w:r>
      <w:del w:id="18" w:author="tricia" w:date="2013-05-09T11:48:00Z">
        <w:r w:rsidDel="001D4C9B">
          <w:delText>a tracking number</w:delText>
        </w:r>
      </w:del>
      <w:ins w:id="19" w:author="tricia" w:date="2013-05-09T11:48:00Z">
        <w:r w:rsidR="001D4C9B">
          <w:t xml:space="preserve">an EMC TRAC </w:t>
        </w:r>
        <w:proofErr w:type="gramStart"/>
        <w:r w:rsidR="001D4C9B">
          <w:t xml:space="preserve">ticket </w:t>
        </w:r>
      </w:ins>
      <w:r>
        <w:t xml:space="preserve"> for</w:t>
      </w:r>
      <w:proofErr w:type="gramEnd"/>
      <w:r>
        <w:t xml:space="preserve"> each request submitted to NCEP.  </w:t>
      </w:r>
      <w:del w:id="20" w:author="tricia" w:date="2013-05-09T11:48:00Z">
        <w:r w:rsidDel="001D4C9B">
          <w:delText xml:space="preserve">The JIRA software package </w:delText>
        </w:r>
        <w:r w:rsidR="00E15680" w:rsidDel="001D4C9B">
          <w:delText xml:space="preserve">available </w:delText>
        </w:r>
        <w:r w:rsidDel="001D4C9B">
          <w:delText xml:space="preserve">to the DTC </w:delText>
        </w:r>
        <w:r w:rsidR="00E15680" w:rsidDel="001D4C9B">
          <w:delText xml:space="preserve">through </w:delText>
        </w:r>
        <w:r w:rsidDel="001D4C9B">
          <w:delText>NCAR</w:delText>
        </w:r>
        <w:r w:rsidR="00E15680" w:rsidDel="001D4C9B">
          <w:delText xml:space="preserve">’s </w:delText>
        </w:r>
        <w:r w:rsidR="00055F11" w:rsidDel="001D4C9B">
          <w:delText>WEG</w:delText>
        </w:r>
        <w:r w:rsidDel="001D4C9B">
          <w:delText xml:space="preserve"> will be used for request tracking.</w:delText>
        </w:r>
      </w:del>
      <w:ins w:id="21" w:author="tricia" w:date="2013-05-09T11:49:00Z">
        <w:r w:rsidR="001D4C9B">
          <w:t xml:space="preserve">  For larger changes a branch can be made to the EMC repository and code transferred through the branch.</w:t>
        </w:r>
      </w:ins>
    </w:p>
    <w:p w14:paraId="42194F7B" w14:textId="77777777" w:rsidR="00AD121C" w:rsidRDefault="00AD121C" w:rsidP="00AD121C">
      <w:pPr>
        <w:pStyle w:val="Heading2"/>
      </w:pPr>
      <w:r>
        <w:t xml:space="preserve">NCEP </w:t>
      </w:r>
      <w:r>
        <w:sym w:font="Symbol" w:char="F0DE"/>
      </w:r>
      <w:r>
        <w:t xml:space="preserve"> DTC</w:t>
      </w:r>
    </w:p>
    <w:p w14:paraId="600B07BC" w14:textId="77777777" w:rsidR="000661C3" w:rsidRDefault="000661C3" w:rsidP="006F5E8E">
      <w:pPr>
        <w:spacing w:after="0" w:line="240" w:lineRule="auto"/>
        <w:ind w:left="630"/>
      </w:pPr>
      <w:r>
        <w:t>N</w:t>
      </w:r>
      <w:r w:rsidR="00DE5E31">
        <w:t>C</w:t>
      </w:r>
      <w:r w:rsidR="00DE0256">
        <w:t>EP will send n</w:t>
      </w:r>
      <w:r>
        <w:t xml:space="preserve">otification of updates via email messages.   These email messages </w:t>
      </w:r>
      <w:r w:rsidR="00DE5E31">
        <w:t>may</w:t>
      </w:r>
      <w:r>
        <w:t xml:space="preserve"> be generated by the operational SVN configuration system or the NCEP principal code manager.</w:t>
      </w:r>
      <w:r w:rsidR="009D28CC">
        <w:t xml:space="preserve">  </w:t>
      </w:r>
      <w:r w:rsidR="00413FD5">
        <w:t xml:space="preserve">There are three forms of updates the DTC will receive from NCEP regarding the Community UPP repository.  </w:t>
      </w:r>
      <w:r w:rsidR="009B3F2E">
        <w:t xml:space="preserve">These </w:t>
      </w:r>
      <w:r w:rsidR="00013F50">
        <w:t>include:</w:t>
      </w:r>
    </w:p>
    <w:p w14:paraId="2234A046" w14:textId="77777777" w:rsidR="006F5E8E" w:rsidRDefault="00DE5E31" w:rsidP="006F5E8E">
      <w:pPr>
        <w:pStyle w:val="ListParagraph"/>
        <w:numPr>
          <w:ilvl w:val="0"/>
          <w:numId w:val="30"/>
        </w:numPr>
        <w:spacing w:after="0" w:line="240" w:lineRule="auto"/>
        <w:ind w:left="1350"/>
      </w:pPr>
      <w:r>
        <w:t>N</w:t>
      </w:r>
      <w:r w:rsidR="009B3F2E">
        <w:t xml:space="preserve">ew operational UPP software </w:t>
      </w:r>
      <w:r w:rsidR="00013F50">
        <w:t>capabilities</w:t>
      </w:r>
      <w:ins w:id="22" w:author="tricia" w:date="2013-05-09T11:50:00Z">
        <w:r w:rsidR="005C05E5">
          <w:t xml:space="preserve"> (via SVN)</w:t>
        </w:r>
      </w:ins>
    </w:p>
    <w:p w14:paraId="57F56343" w14:textId="77777777" w:rsidR="006F5E8E" w:rsidRDefault="00DE5E31" w:rsidP="007C1051">
      <w:pPr>
        <w:pStyle w:val="ListParagraph"/>
        <w:numPr>
          <w:ilvl w:val="0"/>
          <w:numId w:val="30"/>
        </w:numPr>
        <w:spacing w:after="0" w:line="240" w:lineRule="auto"/>
        <w:ind w:left="1350"/>
      </w:pPr>
      <w:r>
        <w:t>A</w:t>
      </w:r>
      <w:r w:rsidR="009B3F2E">
        <w:t xml:space="preserve">cceptance </w:t>
      </w:r>
      <w:r w:rsidR="00013F50">
        <w:t>of community contributions to the operational repository</w:t>
      </w:r>
      <w:ins w:id="23" w:author="tricia" w:date="2013-05-09T11:50:00Z">
        <w:r w:rsidR="005C05E5">
          <w:t xml:space="preserve"> (via TRAC)</w:t>
        </w:r>
      </w:ins>
    </w:p>
    <w:p w14:paraId="7BEDE644" w14:textId="77777777" w:rsidR="006F5E8E" w:rsidRDefault="00DE5E31" w:rsidP="007C1051">
      <w:pPr>
        <w:pStyle w:val="ListParagraph"/>
        <w:numPr>
          <w:ilvl w:val="0"/>
          <w:numId w:val="30"/>
        </w:numPr>
        <w:spacing w:after="0" w:line="240" w:lineRule="auto"/>
        <w:ind w:left="1350"/>
      </w:pPr>
      <w:r>
        <w:t>R</w:t>
      </w:r>
      <w:r w:rsidR="00DB6B44">
        <w:t>efusal</w:t>
      </w:r>
      <w:r>
        <w:t xml:space="preserve"> </w:t>
      </w:r>
      <w:r w:rsidR="009B3F2E">
        <w:t>of community contribution</w:t>
      </w:r>
      <w:r w:rsidR="00013F50">
        <w:t>s</w:t>
      </w:r>
      <w:r w:rsidR="009B3F2E">
        <w:t xml:space="preserve"> to the operational </w:t>
      </w:r>
      <w:r w:rsidR="00013F50">
        <w:t>repository</w:t>
      </w:r>
      <w:ins w:id="24" w:author="tricia" w:date="2013-05-09T11:50:00Z">
        <w:r w:rsidR="005C05E5">
          <w:t xml:space="preserve"> (via TRAC)</w:t>
        </w:r>
      </w:ins>
    </w:p>
    <w:p w14:paraId="70A7B23D" w14:textId="77777777" w:rsidR="00375D6E" w:rsidRDefault="00375D6E" w:rsidP="00375D6E">
      <w:pPr>
        <w:pStyle w:val="Heading3"/>
      </w:pPr>
      <w:bookmarkStart w:id="25" w:name="_Ref298761323"/>
      <w:r>
        <w:t xml:space="preserve">Operational </w:t>
      </w:r>
      <w:r w:rsidR="00023AF2">
        <w:t xml:space="preserve">UPP </w:t>
      </w:r>
      <w:r>
        <w:t xml:space="preserve">Software </w:t>
      </w:r>
      <w:r w:rsidR="00023AF2">
        <w:t>Modification</w:t>
      </w:r>
      <w:bookmarkEnd w:id="25"/>
    </w:p>
    <w:p w14:paraId="6C6DD1F5" w14:textId="77777777" w:rsidR="00375D6E" w:rsidRDefault="000661C3" w:rsidP="007C1051">
      <w:pPr>
        <w:spacing w:after="0" w:line="240" w:lineRule="auto"/>
        <w:ind w:left="720"/>
      </w:pPr>
      <w:r>
        <w:t>The DTC point of contact receives email notification</w:t>
      </w:r>
      <w:r w:rsidR="00DE5E31">
        <w:t xml:space="preserve"> that operational UPP software has been modified</w:t>
      </w:r>
      <w:r>
        <w:t>.  The SVN</w:t>
      </w:r>
      <w:ins w:id="26" w:author="tricia" w:date="2013-05-09T11:50:00Z">
        <w:r w:rsidR="005C05E5">
          <w:t xml:space="preserve"> or </w:t>
        </w:r>
        <w:proofErr w:type="gramStart"/>
        <w:r w:rsidR="005C05E5">
          <w:t xml:space="preserve">TRAC </w:t>
        </w:r>
      </w:ins>
      <w:r>
        <w:t xml:space="preserve"> logs</w:t>
      </w:r>
      <w:proofErr w:type="gramEnd"/>
      <w:r>
        <w:t xml:space="preserve"> </w:t>
      </w:r>
      <w:del w:id="27" w:author="tricia" w:date="2013-05-09T11:50:00Z">
        <w:r w:rsidDel="005C05E5">
          <w:delText xml:space="preserve">will </w:delText>
        </w:r>
      </w:del>
      <w:ins w:id="28" w:author="tricia" w:date="2013-05-09T11:50:00Z">
        <w:r w:rsidR="005C05E5">
          <w:t>s</w:t>
        </w:r>
      </w:ins>
      <w:ins w:id="29" w:author="tricia" w:date="2013-05-09T11:54:00Z">
        <w:r w:rsidR="005C05E5">
          <w:t>hall</w:t>
        </w:r>
      </w:ins>
      <w:ins w:id="30" w:author="tricia" w:date="2013-05-09T11:50:00Z">
        <w:r w:rsidR="005C05E5">
          <w:t xml:space="preserve"> </w:t>
        </w:r>
      </w:ins>
      <w:r>
        <w:t>describe the files which changed and provide a description of the change.  The DTC will proceed as follows:</w:t>
      </w:r>
      <w:r w:rsidR="00375D6E">
        <w:br/>
      </w:r>
    </w:p>
    <w:p w14:paraId="4C1C9153" w14:textId="77777777" w:rsidR="00304195" w:rsidRDefault="00304195" w:rsidP="007C1051">
      <w:pPr>
        <w:pStyle w:val="ListParagraph"/>
        <w:numPr>
          <w:ilvl w:val="0"/>
          <w:numId w:val="26"/>
        </w:numPr>
        <w:spacing w:after="0" w:line="240" w:lineRule="auto"/>
        <w:ind w:left="1440"/>
      </w:pPr>
      <w:r>
        <w:t xml:space="preserve">The DTC will make a </w:t>
      </w:r>
      <w:r w:rsidR="00375D6E">
        <w:t xml:space="preserve">branch based off the community </w:t>
      </w:r>
      <w:r>
        <w:t>trunk(</w:t>
      </w:r>
      <w:hyperlink r:id="rId9" w:history="1">
        <w:r w:rsidRPr="00341129">
          <w:rPr>
            <w:rStyle w:val="Hyperlink"/>
          </w:rPr>
          <w:t>https://svn-dtc-unifiedpostproc.cgd.ucar.edu/trunk</w:t>
        </w:r>
      </w:hyperlink>
      <w:r>
        <w:t>)</w:t>
      </w:r>
      <w:r w:rsidR="00375D6E">
        <w:t xml:space="preserve">.  </w:t>
      </w:r>
    </w:p>
    <w:p w14:paraId="7EFFF796" w14:textId="77777777" w:rsidR="00013B07" w:rsidRDefault="00375D6E" w:rsidP="007C1051">
      <w:pPr>
        <w:pStyle w:val="ListParagraph"/>
        <w:numPr>
          <w:ilvl w:val="0"/>
          <w:numId w:val="26"/>
        </w:numPr>
        <w:spacing w:after="0" w:line="240" w:lineRule="auto"/>
        <w:ind w:left="1440"/>
      </w:pPr>
      <w:r>
        <w:t xml:space="preserve">The </w:t>
      </w:r>
      <w:r w:rsidR="00304195">
        <w:t>NCEP changes will be incorporated in this branch</w:t>
      </w:r>
      <w:r w:rsidR="00915CC3">
        <w:t>.</w:t>
      </w:r>
    </w:p>
    <w:p w14:paraId="3CCA3EE9" w14:textId="77777777" w:rsidR="00915CC3" w:rsidRDefault="00915CC3" w:rsidP="007C1051">
      <w:pPr>
        <w:pStyle w:val="ListParagraph"/>
        <w:numPr>
          <w:ilvl w:val="0"/>
          <w:numId w:val="26"/>
        </w:numPr>
        <w:spacing w:after="0" w:line="240" w:lineRule="auto"/>
        <w:ind w:left="1440"/>
      </w:pPr>
      <w:r>
        <w:t>The DTC will run regression tests.</w:t>
      </w:r>
    </w:p>
    <w:p w14:paraId="35DC4F94" w14:textId="77777777" w:rsidR="00915CC3" w:rsidRDefault="00915CC3" w:rsidP="007C1051">
      <w:pPr>
        <w:pStyle w:val="ListParagraph"/>
        <w:numPr>
          <w:ilvl w:val="0"/>
          <w:numId w:val="26"/>
        </w:numPr>
        <w:spacing w:after="0" w:line="240" w:lineRule="auto"/>
        <w:ind w:left="1440"/>
      </w:pPr>
      <w:r>
        <w:t>Upon successful completion of the regression tests</w:t>
      </w:r>
      <w:r w:rsidR="00582643">
        <w:t>,</w:t>
      </w:r>
      <w:r>
        <w:t xml:space="preserve"> the modification will be brought before the DC for accepta</w:t>
      </w:r>
      <w:r w:rsidR="00304195">
        <w:t>nce into the trunk</w:t>
      </w:r>
      <w:r>
        <w:t>.</w:t>
      </w:r>
      <w:r w:rsidR="00304195" w:rsidRPr="00304195">
        <w:t xml:space="preserve"> </w:t>
      </w:r>
    </w:p>
    <w:p w14:paraId="5FE5BFEC" w14:textId="77777777" w:rsidR="003D7C46" w:rsidRDefault="003D7C46" w:rsidP="007C1051">
      <w:pPr>
        <w:pStyle w:val="ListParagraph"/>
        <w:numPr>
          <w:ilvl w:val="0"/>
          <w:numId w:val="26"/>
        </w:numPr>
        <w:spacing w:after="0" w:line="240" w:lineRule="auto"/>
        <w:ind w:left="1440"/>
      </w:pPr>
      <w:r>
        <w:t xml:space="preserve">The details in </w:t>
      </w:r>
      <w:r w:rsidR="00582643">
        <w:t xml:space="preserve">Section </w:t>
      </w:r>
      <w:r w:rsidR="0091777B">
        <w:fldChar w:fldCharType="begin"/>
      </w:r>
      <w:r w:rsidR="00CD0C6C">
        <w:instrText xml:space="preserve"> REF _Ref298763354 \r </w:instrText>
      </w:r>
      <w:r w:rsidR="0091777B">
        <w:fldChar w:fldCharType="separate"/>
      </w:r>
      <w:r w:rsidR="00543231">
        <w:t>3.3</w:t>
      </w:r>
      <w:r w:rsidR="0091777B">
        <w:fldChar w:fldCharType="end"/>
      </w:r>
      <w:r>
        <w:t xml:space="preserve"> </w:t>
      </w:r>
      <w:r w:rsidR="00582643">
        <w:t>(</w:t>
      </w:r>
      <w:r w:rsidR="0091777B">
        <w:fldChar w:fldCharType="begin"/>
      </w:r>
      <w:r w:rsidR="00185529">
        <w:instrText xml:space="preserve"> REF _Ref298763354 </w:instrText>
      </w:r>
      <w:r w:rsidR="0091777B">
        <w:fldChar w:fldCharType="separate"/>
      </w:r>
      <w:r w:rsidR="00543231">
        <w:t>Request to Accept Change into Community UPP Repositor</w:t>
      </w:r>
      <w:r w:rsidR="0091777B">
        <w:fldChar w:fldCharType="end"/>
      </w:r>
      <w:r w:rsidR="003932BA">
        <w:t>ies</w:t>
      </w:r>
      <w:r w:rsidR="00582643">
        <w:t>)</w:t>
      </w:r>
      <w:r>
        <w:t xml:space="preserve"> further explain the remaining procedure.  The DTC will act as the originator during this procedure.</w:t>
      </w:r>
    </w:p>
    <w:p w14:paraId="0C00B4CD" w14:textId="77777777" w:rsidR="00915CC3" w:rsidRDefault="00915CC3" w:rsidP="0020114F">
      <w:pPr>
        <w:pStyle w:val="Heading3"/>
      </w:pPr>
      <w:r>
        <w:t>Acceptance of a Community Contribution</w:t>
      </w:r>
    </w:p>
    <w:p w14:paraId="1224DDD0" w14:textId="77777777" w:rsidR="0020114F" w:rsidRDefault="00DE5E31" w:rsidP="003932BA">
      <w:pPr>
        <w:spacing w:after="0" w:line="240" w:lineRule="auto"/>
        <w:ind w:left="720"/>
      </w:pPr>
      <w:r>
        <w:t>The DTC point of contact receives</w:t>
      </w:r>
      <w:r w:rsidR="00F40A3C">
        <w:t xml:space="preserve"> email notification </w:t>
      </w:r>
      <w:r>
        <w:t>that</w:t>
      </w:r>
      <w:r w:rsidR="00F40A3C">
        <w:t xml:space="preserve"> a community contribution has been accepted</w:t>
      </w:r>
      <w:r w:rsidR="003932BA">
        <w:t xml:space="preserve"> in to the operational UPP repository</w:t>
      </w:r>
      <w:r>
        <w:t>.</w:t>
      </w:r>
      <w:r w:rsidR="00F40A3C">
        <w:t xml:space="preserve"> </w:t>
      </w:r>
      <w:r>
        <w:t xml:space="preserve"> T</w:t>
      </w:r>
      <w:r w:rsidR="00F40A3C">
        <w:t xml:space="preserve">he DTC determines if the accepted operational implementation matches the </w:t>
      </w:r>
      <w:r w:rsidR="003932BA">
        <w:t>initial submission</w:t>
      </w:r>
      <w:r w:rsidR="00F40A3C">
        <w:t xml:space="preserve"> or </w:t>
      </w:r>
      <w:r w:rsidR="003932BA">
        <w:t>if modifications have been made</w:t>
      </w:r>
      <w:r w:rsidR="00F40A3C">
        <w:t>.  Variations to white space (blanks, tabs, and newlines) are not considered a modification</w:t>
      </w:r>
      <w:r>
        <w:t xml:space="preserve"> for this purpose</w:t>
      </w:r>
      <w:r w:rsidR="00F40A3C">
        <w:t>.</w:t>
      </w:r>
      <w:r w:rsidR="003932BA">
        <w:t xml:space="preserve">  </w:t>
      </w:r>
      <w:r w:rsidR="0020114F">
        <w:t xml:space="preserve">If the change is identical there is no work to be done </w:t>
      </w:r>
      <w:r w:rsidR="00DB6B44">
        <w:t>in</w:t>
      </w:r>
      <w:r w:rsidR="0020114F">
        <w:t xml:space="preserve"> the repository.  The DC will be notified </w:t>
      </w:r>
      <w:r w:rsidR="003932BA">
        <w:t xml:space="preserve">that </w:t>
      </w:r>
      <w:r w:rsidR="0020114F">
        <w:t xml:space="preserve">the change was accepted by NCEP.  The DTC will </w:t>
      </w:r>
      <w:r w:rsidR="002029AE">
        <w:t xml:space="preserve">then </w:t>
      </w:r>
      <w:r w:rsidR="0020114F">
        <w:t>update the tracking database</w:t>
      </w:r>
      <w:r w:rsidR="0093061A">
        <w:t xml:space="preserve"> as</w:t>
      </w:r>
      <w:r w:rsidR="0020114F">
        <w:t xml:space="preserve"> discussed in </w:t>
      </w:r>
      <w:r w:rsidR="0093061A">
        <w:t xml:space="preserve">Section </w:t>
      </w:r>
      <w:r w:rsidR="0091777B">
        <w:fldChar w:fldCharType="begin"/>
      </w:r>
      <w:r w:rsidR="00CD0C6C">
        <w:instrText xml:space="preserve"> REF _Ref298762058 \r </w:instrText>
      </w:r>
      <w:r w:rsidR="0091777B">
        <w:fldChar w:fldCharType="separate"/>
      </w:r>
      <w:r w:rsidR="00543231">
        <w:t>4.1</w:t>
      </w:r>
      <w:r w:rsidR="0091777B">
        <w:fldChar w:fldCharType="end"/>
      </w:r>
      <w:r w:rsidR="00BD082E">
        <w:t>,</w:t>
      </w:r>
      <w:r w:rsidR="00B13AE4">
        <w:t xml:space="preserve"> </w:t>
      </w:r>
      <w:r w:rsidR="0091777B">
        <w:fldChar w:fldCharType="begin"/>
      </w:r>
      <w:r w:rsidR="00CD0C6C">
        <w:instrText xml:space="preserve"> REF _Ref298762058 </w:instrText>
      </w:r>
      <w:r w:rsidR="0091777B">
        <w:fldChar w:fldCharType="separate"/>
      </w:r>
      <w:r w:rsidR="00543231">
        <w:t xml:space="preserve">DTC </w:t>
      </w:r>
      <w:r w:rsidR="00543231">
        <w:sym w:font="Symbol" w:char="F0DE"/>
      </w:r>
      <w:r w:rsidR="00543231">
        <w:t xml:space="preserve"> NCEP</w:t>
      </w:r>
      <w:r w:rsidR="0091777B">
        <w:fldChar w:fldCharType="end"/>
      </w:r>
      <w:r w:rsidR="0020114F">
        <w:t>, to reflect the acce</w:t>
      </w:r>
      <w:r w:rsidR="00DB6B44">
        <w:t>ptance of the</w:t>
      </w:r>
      <w:r w:rsidR="0020114F">
        <w:t xml:space="preserve"> contribution.</w:t>
      </w:r>
      <w:r w:rsidR="00F40A3C">
        <w:t xml:space="preserve">  White space changes will be reconciled by the DTC if necessary to keep the code as </w:t>
      </w:r>
      <w:r w:rsidR="00276533">
        <w:t>clos</w:t>
      </w:r>
      <w:r w:rsidR="00F40A3C">
        <w:t xml:space="preserve">e as possible with </w:t>
      </w:r>
      <w:r w:rsidR="00276533">
        <w:t xml:space="preserve">the </w:t>
      </w:r>
      <w:r w:rsidR="00F40A3C">
        <w:t>NCEP operational tr</w:t>
      </w:r>
      <w:r w:rsidR="00276533">
        <w:t>u</w:t>
      </w:r>
      <w:r w:rsidR="00F40A3C">
        <w:t>nk.</w:t>
      </w:r>
      <w:r w:rsidR="00276533">
        <w:t xml:space="preserve">  The DTC may use the procedure outlined in Section </w:t>
      </w:r>
      <w:r w:rsidR="0091777B">
        <w:fldChar w:fldCharType="begin"/>
      </w:r>
      <w:r w:rsidR="00276533">
        <w:instrText xml:space="preserve"> REF _Ref298763354 \r </w:instrText>
      </w:r>
      <w:r w:rsidR="0091777B">
        <w:fldChar w:fldCharType="separate"/>
      </w:r>
      <w:r w:rsidR="00543231">
        <w:t>3.3</w:t>
      </w:r>
      <w:r w:rsidR="0091777B">
        <w:fldChar w:fldCharType="end"/>
      </w:r>
      <w:r w:rsidR="00276533">
        <w:t xml:space="preserve"> to modify the community repository with these changes.</w:t>
      </w:r>
    </w:p>
    <w:p w14:paraId="2B5E3707" w14:textId="77777777" w:rsidR="0020114F" w:rsidRDefault="0020114F" w:rsidP="007C1051">
      <w:pPr>
        <w:spacing w:after="0" w:line="240" w:lineRule="auto"/>
        <w:ind w:left="720"/>
      </w:pPr>
    </w:p>
    <w:p w14:paraId="5871BF70" w14:textId="77777777" w:rsidR="00023AF2" w:rsidRDefault="0020114F" w:rsidP="007C1051">
      <w:pPr>
        <w:spacing w:after="0" w:line="240" w:lineRule="auto"/>
        <w:ind w:left="720"/>
      </w:pPr>
      <w:r>
        <w:t>In the event the modification</w:t>
      </w:r>
      <w:r w:rsidR="00F40A3C">
        <w:t>s</w:t>
      </w:r>
      <w:r>
        <w:t xml:space="preserve"> made by NCEP include variation</w:t>
      </w:r>
      <w:r w:rsidR="00F40A3C">
        <w:t>s</w:t>
      </w:r>
      <w:r>
        <w:t xml:space="preserve"> </w:t>
      </w:r>
      <w:r w:rsidR="00023AF2">
        <w:t xml:space="preserve">to the initial DTC submittal </w:t>
      </w:r>
      <w:r>
        <w:t xml:space="preserve">the DTC will </w:t>
      </w:r>
      <w:r w:rsidR="00023AF2">
        <w:t>notify the DC of the changes made by NCEP.  If any questions arise from the DC</w:t>
      </w:r>
      <w:r w:rsidR="00BD082E">
        <w:t>,</w:t>
      </w:r>
      <w:r w:rsidR="00023AF2">
        <w:t xml:space="preserve"> the DTC will </w:t>
      </w:r>
      <w:r w:rsidR="00BD082E">
        <w:t>communicate those back</w:t>
      </w:r>
      <w:r w:rsidR="00023AF2">
        <w:t xml:space="preserve"> to NCEP</w:t>
      </w:r>
      <w:r w:rsidR="00BD082E">
        <w:t xml:space="preserve"> and iterate, as necessary, until a final version is agreed upon</w:t>
      </w:r>
      <w:r w:rsidR="00023AF2">
        <w:t>.  Any code changes</w:t>
      </w:r>
      <w:r w:rsidR="00BD082E">
        <w:t xml:space="preserve"> from the initial DTC submission to NCEP</w:t>
      </w:r>
      <w:r w:rsidR="00023AF2">
        <w:t xml:space="preserve"> will terminate the </w:t>
      </w:r>
      <w:r w:rsidR="00023AF2">
        <w:lastRenderedPageBreak/>
        <w:t>acceptance of the current approval and reinitiate the process with the most recent modifications.  Upon acceptance of the modifications</w:t>
      </w:r>
      <w:r w:rsidR="00BD082E">
        <w:t>,</w:t>
      </w:r>
      <w:r w:rsidR="00023AF2">
        <w:t xml:space="preserve"> the DTC will follow the outline found in</w:t>
      </w:r>
      <w:r w:rsidR="00BD082E">
        <w:t xml:space="preserve"> Section</w:t>
      </w:r>
      <w:r w:rsidR="00023AF2">
        <w:t xml:space="preserve"> </w:t>
      </w:r>
      <w:r w:rsidR="0091777B">
        <w:fldChar w:fldCharType="begin"/>
      </w:r>
      <w:r w:rsidR="00CD0C6C">
        <w:instrText xml:space="preserve"> REF _Ref298761323 \r </w:instrText>
      </w:r>
      <w:r w:rsidR="0091777B">
        <w:fldChar w:fldCharType="separate"/>
      </w:r>
      <w:r w:rsidR="00543231">
        <w:t>4.2.1</w:t>
      </w:r>
      <w:r w:rsidR="0091777B">
        <w:fldChar w:fldCharType="end"/>
      </w:r>
      <w:r w:rsidR="00023AF2">
        <w:t>.</w:t>
      </w:r>
      <w:ins w:id="31" w:author="tricia" w:date="2013-05-09T11:55:00Z">
        <w:r w:rsidR="005C05E5">
          <w:t xml:space="preserve">  All communication </w:t>
        </w:r>
      </w:ins>
      <w:ins w:id="32" w:author="tricia" w:date="2013-05-09T11:57:00Z">
        <w:r w:rsidR="005C05E5">
          <w:t>shall</w:t>
        </w:r>
      </w:ins>
      <w:ins w:id="33" w:author="tricia" w:date="2013-05-09T11:56:00Z">
        <w:r w:rsidR="005C05E5">
          <w:t xml:space="preserve"> be documented in the EMC TRAC ticket initially opened.</w:t>
        </w:r>
      </w:ins>
    </w:p>
    <w:p w14:paraId="1ECA18DC" w14:textId="77777777" w:rsidR="003D7C46" w:rsidRDefault="003D7C46" w:rsidP="003D7C46">
      <w:pPr>
        <w:pStyle w:val="Heading3"/>
      </w:pPr>
      <w:r>
        <w:t>Decline of a Community Contribution</w:t>
      </w:r>
    </w:p>
    <w:p w14:paraId="4A287C59" w14:textId="77777777" w:rsidR="00D22D01" w:rsidRDefault="003D7C46" w:rsidP="007C1051">
      <w:pPr>
        <w:spacing w:after="0" w:line="240" w:lineRule="auto"/>
        <w:ind w:left="720"/>
        <w:rPr>
          <w:ins w:id="34" w:author="tricia" w:date="2013-05-09T11:58:00Z"/>
        </w:rPr>
      </w:pPr>
      <w:r>
        <w:t>NCEP has full authority over what is accepted into the operational UPP repository.  They may</w:t>
      </w:r>
      <w:r w:rsidR="00BD082E">
        <w:t>,</w:t>
      </w:r>
      <w:r>
        <w:t xml:space="preserve"> for any reason</w:t>
      </w:r>
      <w:r w:rsidR="00BD082E">
        <w:t>,</w:t>
      </w:r>
      <w:r>
        <w:t xml:space="preserve"> </w:t>
      </w:r>
      <w:r w:rsidR="00BD082E">
        <w:t xml:space="preserve">decide to </w:t>
      </w:r>
      <w:r>
        <w:t xml:space="preserve">not accept a community contribution.  </w:t>
      </w:r>
      <w:r w:rsidR="00276533">
        <w:t xml:space="preserve">An explanation of refusal </w:t>
      </w:r>
      <w:del w:id="35" w:author="tricia" w:date="2013-05-09T11:57:00Z">
        <w:r w:rsidR="00276533" w:rsidDel="005C05E5">
          <w:delText xml:space="preserve">should </w:delText>
        </w:r>
      </w:del>
      <w:ins w:id="36" w:author="tricia" w:date="2013-05-09T11:57:00Z">
        <w:r w:rsidR="005C05E5">
          <w:t xml:space="preserve">shall </w:t>
        </w:r>
      </w:ins>
      <w:r w:rsidR="00276533">
        <w:t xml:space="preserve">be included in the notification </w:t>
      </w:r>
      <w:r w:rsidR="003166CF">
        <w:t xml:space="preserve">email </w:t>
      </w:r>
      <w:r w:rsidR="003932BA">
        <w:t>sent to</w:t>
      </w:r>
      <w:r w:rsidR="003166CF">
        <w:t xml:space="preserve"> the DTC</w:t>
      </w:r>
      <w:r w:rsidR="00276533">
        <w:t xml:space="preserve">.  </w:t>
      </w:r>
      <w:r>
        <w:t xml:space="preserve">Any explanation of why the contribution was declined, including possible changes which would make the modification acceptable, will be supplied to the </w:t>
      </w:r>
      <w:r w:rsidR="00DB6B44">
        <w:t>DC</w:t>
      </w:r>
      <w:r>
        <w:t xml:space="preserve">.  The </w:t>
      </w:r>
      <w:del w:id="37" w:author="tricia" w:date="2013-05-09T11:56:00Z">
        <w:r w:rsidDel="005C05E5">
          <w:delText xml:space="preserve">JIRA </w:delText>
        </w:r>
      </w:del>
      <w:ins w:id="38" w:author="tricia" w:date="2013-05-09T11:56:00Z">
        <w:r w:rsidR="005C05E5">
          <w:t xml:space="preserve">EMC </w:t>
        </w:r>
        <w:proofErr w:type="gramStart"/>
        <w:r w:rsidR="005C05E5">
          <w:t xml:space="preserve">TRAC  </w:t>
        </w:r>
      </w:ins>
      <w:r>
        <w:t>tracking</w:t>
      </w:r>
      <w:proofErr w:type="gramEnd"/>
      <w:r>
        <w:t xml:space="preserve"> system will be updated to identify the contribution as existing in the community UPP repository only (submitted and decline</w:t>
      </w:r>
      <w:r w:rsidR="00DB6B44">
        <w:t>d</w:t>
      </w:r>
      <w:r>
        <w:t>).</w:t>
      </w:r>
    </w:p>
    <w:p w14:paraId="0E3746AA" w14:textId="77777777" w:rsidR="005C05E5" w:rsidRDefault="005C05E5" w:rsidP="007C1051">
      <w:pPr>
        <w:spacing w:after="0" w:line="240" w:lineRule="auto"/>
        <w:ind w:left="720"/>
      </w:pPr>
      <w:ins w:id="39" w:author="tricia" w:date="2013-05-09T11:58:00Z">
        <w:r>
          <w:t xml:space="preserve">The compile flag COMMCODE may be used to allow code to exist in the DTC repository while EMC is not ready or willing to accept </w:t>
        </w:r>
      </w:ins>
      <w:ins w:id="40" w:author="tricia" w:date="2013-05-09T11:59:00Z">
        <w:r>
          <w:t>the change.</w:t>
        </w:r>
      </w:ins>
    </w:p>
    <w:p w14:paraId="799EA38C" w14:textId="77777777" w:rsidR="007B4796" w:rsidRDefault="007B4796" w:rsidP="00000B0E">
      <w:pPr>
        <w:pStyle w:val="Heading1"/>
      </w:pPr>
      <w:r>
        <w:t>Community UPP Release and Support</w:t>
      </w:r>
    </w:p>
    <w:p w14:paraId="55F5301D" w14:textId="77777777" w:rsidR="00F22C46" w:rsidRDefault="00F22C46" w:rsidP="007C1051">
      <w:pPr>
        <w:spacing w:after="0" w:line="240" w:lineRule="auto"/>
        <w:ind w:left="450"/>
      </w:pPr>
      <w:r>
        <w:t xml:space="preserve">The </w:t>
      </w:r>
      <w:r w:rsidR="00AE2552">
        <w:t xml:space="preserve">DTC </w:t>
      </w:r>
      <w:r w:rsidR="00F14AA1">
        <w:t>will be</w:t>
      </w:r>
      <w:r w:rsidR="00AE2552">
        <w:t xml:space="preserve"> responsible for regular code releases to the community.  The DTC, along with other developers, will participate in pre-release testing and evaluation which will go beyond the limited regression tests used for on-going maintenance.  The release procedure will consist of:</w:t>
      </w:r>
    </w:p>
    <w:p w14:paraId="3A43A4EC" w14:textId="77777777" w:rsidR="00AE2552" w:rsidRDefault="00AE2552" w:rsidP="007C1051">
      <w:pPr>
        <w:spacing w:after="0" w:line="240" w:lineRule="auto"/>
        <w:ind w:left="450"/>
      </w:pPr>
    </w:p>
    <w:p w14:paraId="501ACA26" w14:textId="77777777" w:rsidR="00AE2552" w:rsidRDefault="00276533" w:rsidP="007C1051">
      <w:pPr>
        <w:pStyle w:val="ListParagraph"/>
        <w:numPr>
          <w:ilvl w:val="0"/>
          <w:numId w:val="7"/>
        </w:numPr>
        <w:spacing w:after="0" w:line="240" w:lineRule="auto"/>
        <w:ind w:left="1080"/>
      </w:pPr>
      <w:r>
        <w:t xml:space="preserve">The </w:t>
      </w:r>
      <w:r w:rsidR="00CD0C6C" w:rsidRPr="00CD0C6C">
        <w:t>trunk/</w:t>
      </w:r>
      <w:r w:rsidR="003932BA" w:rsidRPr="003932BA">
        <w:rPr>
          <w:i/>
        </w:rPr>
        <w:t xml:space="preserve"> </w:t>
      </w:r>
      <w:r w:rsidR="00F61260">
        <w:t>of the community UPP repository will be</w:t>
      </w:r>
      <w:r>
        <w:t xml:space="preserve"> placed</w:t>
      </w:r>
      <w:r w:rsidR="00F61260">
        <w:t xml:space="preserve"> in a “</w:t>
      </w:r>
      <w:r w:rsidR="007C1051">
        <w:t>frozen</w:t>
      </w:r>
      <w:r w:rsidR="00F61260">
        <w:t xml:space="preserve">” </w:t>
      </w:r>
      <w:r w:rsidR="007C1051">
        <w:t>state</w:t>
      </w:r>
      <w:r>
        <w:t>.</w:t>
      </w:r>
    </w:p>
    <w:p w14:paraId="2EC9FA88" w14:textId="77777777" w:rsidR="006F5E8E" w:rsidRDefault="00276533" w:rsidP="007C1051">
      <w:pPr>
        <w:pStyle w:val="ListParagraph"/>
        <w:numPr>
          <w:ilvl w:val="0"/>
          <w:numId w:val="7"/>
        </w:numPr>
        <w:spacing w:after="0" w:line="240" w:lineRule="auto"/>
        <w:ind w:left="1080"/>
      </w:pPr>
      <w:r>
        <w:t xml:space="preserve">During the “freeze” period the DC </w:t>
      </w:r>
      <w:r w:rsidR="003932BA">
        <w:t>will only</w:t>
      </w:r>
      <w:r>
        <w:t xml:space="preserve"> review bug fix contributions.</w:t>
      </w:r>
    </w:p>
    <w:p w14:paraId="159D0E5F" w14:textId="77777777" w:rsidR="00B94153" w:rsidRDefault="00F61260" w:rsidP="007C1051">
      <w:pPr>
        <w:pStyle w:val="ListParagraph"/>
        <w:numPr>
          <w:ilvl w:val="0"/>
          <w:numId w:val="7"/>
        </w:numPr>
        <w:spacing w:after="0" w:line="240" w:lineRule="auto"/>
        <w:ind w:left="1080"/>
      </w:pPr>
      <w:r>
        <w:t xml:space="preserve"> </w:t>
      </w:r>
      <w:r w:rsidR="00B94153">
        <w:t>Regular release meetings will be held during the freeze period.  At the first release meeting, the additions/modifications available in th</w:t>
      </w:r>
      <w:r w:rsidR="00F14AA1">
        <w:t>e up-coming UPP software package will be determined and documented.</w:t>
      </w:r>
      <w:r w:rsidR="00276533">
        <w:t xml:space="preserve">  This document will be made available before </w:t>
      </w:r>
      <w:r w:rsidR="00D1663F">
        <w:t>or in conjunction with the release.</w:t>
      </w:r>
    </w:p>
    <w:p w14:paraId="453D199E" w14:textId="77777777" w:rsidR="00B94153" w:rsidRDefault="00B94153" w:rsidP="007C1051">
      <w:pPr>
        <w:spacing w:after="0" w:line="240" w:lineRule="auto"/>
        <w:ind w:left="450"/>
      </w:pPr>
    </w:p>
    <w:p w14:paraId="540CAAB3" w14:textId="77777777" w:rsidR="0079727C" w:rsidRDefault="00B94153" w:rsidP="007C1051">
      <w:pPr>
        <w:spacing w:after="0" w:line="240" w:lineRule="auto"/>
        <w:ind w:left="450"/>
        <w:sectPr w:rsidR="0079727C">
          <w:footerReference w:type="default" r:id="rId10"/>
          <w:pgSz w:w="12240" w:h="15840"/>
          <w:pgMar w:top="1440" w:right="1440" w:bottom="1440" w:left="1440" w:header="720" w:footer="720" w:gutter="0"/>
          <w:cols w:space="720"/>
          <w:docGrid w:linePitch="360"/>
        </w:sectPr>
      </w:pPr>
      <w:r>
        <w:t xml:space="preserve">Community UPP users can utilize the helpdesk email account </w:t>
      </w:r>
      <w:hyperlink r:id="rId11" w:history="1">
        <w:r w:rsidRPr="000275EF">
          <w:rPr>
            <w:rStyle w:val="Hyperlink"/>
          </w:rPr>
          <w:t>wrfhelp@ucar.edu</w:t>
        </w:r>
      </w:hyperlink>
      <w:r>
        <w:t xml:space="preserve"> to submit questions regarding any aspect of UPP.  The DTC will serve as the fron</w:t>
      </w:r>
      <w:r w:rsidR="006C354C">
        <w:t>tline for this task.  Although the DTC will be responsible for responding to user inquiries, developers will need to assist with inquiries that go beyond the expertise of the DTC staff.  Thus, o</w:t>
      </w:r>
      <w:r>
        <w:t>nce any new feature is released, the owners of those additions will automatically become part of the support team (helpdesk) who may need to answer questions from users.</w:t>
      </w:r>
      <w:r w:rsidR="006C354C">
        <w:t xml:space="preserve">  Code contributors will also be responsible for supplying pertinent documentation upon submission of </w:t>
      </w:r>
      <w:r w:rsidR="00F14AA1">
        <w:t xml:space="preserve">any new </w:t>
      </w:r>
      <w:r w:rsidR="006C354C">
        <w:t xml:space="preserve">code.  The DTC will be responsible for reviewing and updating official UPP documentation with each new release.  </w:t>
      </w:r>
      <w:r w:rsidR="0079727C">
        <w:br/>
      </w:r>
    </w:p>
    <w:p w14:paraId="04FD68E0" w14:textId="77777777" w:rsidR="00D1663F" w:rsidRDefault="000869F3" w:rsidP="007707F7">
      <w:pPr>
        <w:pStyle w:val="Heading7"/>
        <w:ind w:left="360"/>
        <w:rPr>
          <w:rStyle w:val="BookTitle"/>
        </w:rPr>
      </w:pPr>
      <w:bookmarkStart w:id="41" w:name="_Ref302462772"/>
      <w:r>
        <w:rPr>
          <w:rStyle w:val="BookTitle"/>
        </w:rPr>
        <w:lastRenderedPageBreak/>
        <w:t>Code Practices</w:t>
      </w:r>
      <w:bookmarkEnd w:id="41"/>
      <w:r w:rsidR="00D1663F">
        <w:rPr>
          <w:rStyle w:val="BookTitle"/>
        </w:rPr>
        <w:t xml:space="preserve"> </w:t>
      </w:r>
    </w:p>
    <w:p w14:paraId="08AD16AC" w14:textId="77777777" w:rsidR="003932BA" w:rsidRPr="003932BA" w:rsidRDefault="003932BA" w:rsidP="003932BA"/>
    <w:p w14:paraId="734B67EC" w14:textId="77777777" w:rsidR="00787A66" w:rsidRPr="00787A66" w:rsidRDefault="00787A66" w:rsidP="00787A66">
      <w:pPr>
        <w:pStyle w:val="Heading1-FormatOnly"/>
        <w:numPr>
          <w:ilvl w:val="0"/>
          <w:numId w:val="0"/>
        </w:numPr>
        <w:rPr>
          <w:sz w:val="24"/>
          <w:szCs w:val="24"/>
        </w:rPr>
      </w:pPr>
      <w:r w:rsidRPr="00787A66">
        <w:rPr>
          <w:sz w:val="24"/>
          <w:szCs w:val="24"/>
        </w:rPr>
        <w:t>Preamble</w:t>
      </w:r>
      <w:r w:rsidR="00C32D73">
        <w:rPr>
          <w:sz w:val="24"/>
          <w:szCs w:val="24"/>
        </w:rPr>
        <w:t xml:space="preserve"> </w:t>
      </w:r>
    </w:p>
    <w:p w14:paraId="2EDEC5B7" w14:textId="77777777" w:rsidR="00787A66" w:rsidRDefault="00787A66" w:rsidP="00787A66">
      <w:r>
        <w:t xml:space="preserve">The reason for putting this document together, apart from establishing some minimum standard for code quality from developers outside EMC or JCSDA, is to provide a basis for consistency amongst the many UPP developers. </w:t>
      </w:r>
    </w:p>
    <w:p w14:paraId="3353D66C" w14:textId="77777777" w:rsidR="00787A66" w:rsidRDefault="00787A66" w:rsidP="00787A66">
      <w:r>
        <w:t xml:space="preserve">One thing to remember other people will be </w:t>
      </w:r>
      <w:r w:rsidR="00EE56FF">
        <w:t>reading</w:t>
      </w:r>
      <w:r>
        <w:t xml:space="preserve"> and trying to understand your code – be nice to them.</w:t>
      </w:r>
    </w:p>
    <w:p w14:paraId="3255B804" w14:textId="77777777" w:rsidR="00787A66" w:rsidRPr="00C32D73" w:rsidRDefault="00787A66" w:rsidP="00787A66">
      <w:pPr>
        <w:pStyle w:val="Heading1-FormatOnly"/>
        <w:numPr>
          <w:ilvl w:val="0"/>
          <w:numId w:val="0"/>
        </w:numPr>
        <w:rPr>
          <w:sz w:val="24"/>
          <w:szCs w:val="24"/>
        </w:rPr>
      </w:pPr>
      <w:r w:rsidRPr="00C32D73">
        <w:rPr>
          <w:sz w:val="24"/>
          <w:szCs w:val="24"/>
        </w:rPr>
        <w:t>Style</w:t>
      </w:r>
    </w:p>
    <w:p w14:paraId="1D812F92" w14:textId="77777777" w:rsidR="00787A66" w:rsidRPr="000D643B" w:rsidRDefault="00787A66" w:rsidP="00787A66">
      <w:pPr>
        <w:numPr>
          <w:ilvl w:val="0"/>
          <w:numId w:val="31"/>
        </w:numPr>
        <w:overflowPunct w:val="0"/>
        <w:autoSpaceDE w:val="0"/>
        <w:autoSpaceDN w:val="0"/>
        <w:adjustRightInd w:val="0"/>
        <w:spacing w:after="120" w:line="240" w:lineRule="auto"/>
        <w:textAlignment w:val="baseline"/>
      </w:pPr>
      <w:r>
        <w:t>Use f</w:t>
      </w:r>
      <w:r w:rsidRPr="000D643B">
        <w:t xml:space="preserve">ree </w:t>
      </w:r>
      <w:r>
        <w:t>format syntax.</w:t>
      </w:r>
    </w:p>
    <w:p w14:paraId="000ABDC6" w14:textId="77777777" w:rsidR="00787A66" w:rsidRPr="000D643B" w:rsidRDefault="00787A66" w:rsidP="00787A66">
      <w:pPr>
        <w:numPr>
          <w:ilvl w:val="0"/>
          <w:numId w:val="31"/>
        </w:numPr>
        <w:overflowPunct w:val="0"/>
        <w:autoSpaceDE w:val="0"/>
        <w:autoSpaceDN w:val="0"/>
        <w:adjustRightInd w:val="0"/>
        <w:spacing w:after="120" w:line="240" w:lineRule="auto"/>
        <w:textAlignment w:val="baseline"/>
      </w:pPr>
      <w:r w:rsidRPr="000D643B">
        <w:t>Indentation: begin in first column</w:t>
      </w:r>
      <w:r>
        <w:t xml:space="preserve"> for statements such as </w:t>
      </w:r>
      <w:r w:rsidRPr="008F20CC">
        <w:rPr>
          <w:rFonts w:ascii="Courier New" w:hAnsi="Courier New"/>
          <w:caps/>
          <w:sz w:val="20"/>
        </w:rPr>
        <w:t>program</w:t>
      </w:r>
      <w:r>
        <w:t xml:space="preserve">, </w:t>
      </w:r>
      <w:r w:rsidRPr="008F20CC">
        <w:rPr>
          <w:rFonts w:ascii="Courier New" w:hAnsi="Courier New"/>
          <w:caps/>
          <w:sz w:val="20"/>
        </w:rPr>
        <w:t>module</w:t>
      </w:r>
      <w:r>
        <w:t xml:space="preserve"> and </w:t>
      </w:r>
      <w:r w:rsidRPr="008F20CC">
        <w:rPr>
          <w:rFonts w:ascii="Courier New" w:hAnsi="Courier New"/>
          <w:caps/>
          <w:sz w:val="20"/>
        </w:rPr>
        <w:t>contains</w:t>
      </w:r>
      <w:r>
        <w:t>,</w:t>
      </w:r>
      <w:r w:rsidRPr="000D643B">
        <w:t xml:space="preserve"> and recursively indent all s</w:t>
      </w:r>
      <w:r>
        <w:t xml:space="preserve">ubsequent blocks by </w:t>
      </w:r>
      <w:r w:rsidRPr="00C43132">
        <w:rPr>
          <w:i/>
        </w:rPr>
        <w:t>at least</w:t>
      </w:r>
      <w:r>
        <w:t xml:space="preserve"> two spaces.</w:t>
      </w:r>
    </w:p>
    <w:p w14:paraId="371EFE37" w14:textId="77777777" w:rsidR="00787A66" w:rsidRPr="000D643B" w:rsidRDefault="00787A66" w:rsidP="00787A66">
      <w:pPr>
        <w:numPr>
          <w:ilvl w:val="0"/>
          <w:numId w:val="31"/>
        </w:numPr>
        <w:overflowPunct w:val="0"/>
        <w:autoSpaceDE w:val="0"/>
        <w:autoSpaceDN w:val="0"/>
        <w:adjustRightInd w:val="0"/>
        <w:spacing w:after="120" w:line="240" w:lineRule="auto"/>
        <w:textAlignment w:val="baseline"/>
      </w:pPr>
      <w:r>
        <w:t>Do not use tab characters – they are not part of the Fortran character set.</w:t>
      </w:r>
    </w:p>
    <w:p w14:paraId="3B0B610B" w14:textId="77777777" w:rsidR="00787A66" w:rsidRDefault="00787A66" w:rsidP="00787A66">
      <w:pPr>
        <w:numPr>
          <w:ilvl w:val="0"/>
          <w:numId w:val="31"/>
        </w:numPr>
        <w:overflowPunct w:val="0"/>
        <w:autoSpaceDE w:val="0"/>
        <w:autoSpaceDN w:val="0"/>
        <w:adjustRightInd w:val="0"/>
        <w:spacing w:after="120" w:line="240" w:lineRule="auto"/>
        <w:textAlignment w:val="baseline"/>
      </w:pPr>
      <w:r w:rsidRPr="000D643B">
        <w:t xml:space="preserve">Name </w:t>
      </w:r>
      <w:r w:rsidRPr="0001631D">
        <w:rPr>
          <w:rFonts w:ascii="Courier New" w:hAnsi="Courier New" w:cs="Courier New"/>
          <w:caps/>
          <w:sz w:val="20"/>
        </w:rPr>
        <w:t>end</w:t>
      </w:r>
      <w:r>
        <w:t>s fully, including the program unit name.</w:t>
      </w:r>
    </w:p>
    <w:p w14:paraId="3E96BB0A" w14:textId="77777777" w:rsidR="00787A66" w:rsidRDefault="00787A66" w:rsidP="00787A66">
      <w:pPr>
        <w:numPr>
          <w:ilvl w:val="0"/>
          <w:numId w:val="31"/>
        </w:numPr>
        <w:overflowPunct w:val="0"/>
        <w:autoSpaceDE w:val="0"/>
        <w:autoSpaceDN w:val="0"/>
        <w:adjustRightInd w:val="0"/>
        <w:spacing w:after="120" w:line="240" w:lineRule="auto"/>
        <w:textAlignment w:val="baseline"/>
      </w:pPr>
      <w:r>
        <w:t>When creating new code (this includes refactoring</w:t>
      </w:r>
      <w:r>
        <w:rPr>
          <w:rStyle w:val="FootnoteReference"/>
        </w:rPr>
        <w:footnoteReference w:id="1"/>
      </w:r>
      <w:r>
        <w:t xml:space="preserve"> old code), use the style guidelines above within the context of your personal style. </w:t>
      </w:r>
      <w:r w:rsidR="00EE56FF">
        <w:t xml:space="preserve"> </w:t>
      </w:r>
      <w:r>
        <w:t>If you use a syntax sensitive editor, as an exper</w:t>
      </w:r>
      <w:r w:rsidR="00C32D73">
        <w:t>iment, turn off the syntax colo</w:t>
      </w:r>
      <w:r>
        <w:t>ring to see if your code is still easily readable.</w:t>
      </w:r>
    </w:p>
    <w:p w14:paraId="37923285" w14:textId="77777777" w:rsidR="00787A66" w:rsidRDefault="00787A66" w:rsidP="00787A66">
      <w:pPr>
        <w:numPr>
          <w:ilvl w:val="0"/>
          <w:numId w:val="31"/>
        </w:numPr>
        <w:overflowPunct w:val="0"/>
        <w:autoSpaceDE w:val="0"/>
        <w:autoSpaceDN w:val="0"/>
        <w:adjustRightInd w:val="0"/>
        <w:spacing w:after="120" w:line="240" w:lineRule="auto"/>
        <w:textAlignment w:val="baseline"/>
      </w:pPr>
      <w:r>
        <w:t>When modifying old code, adhere to the style of the existing code.</w:t>
      </w:r>
    </w:p>
    <w:p w14:paraId="7EA8E185" w14:textId="77777777" w:rsidR="00787A66" w:rsidRPr="00C32D73" w:rsidRDefault="00787A66" w:rsidP="00787A66">
      <w:pPr>
        <w:pStyle w:val="Heading1-FormatOnly"/>
        <w:numPr>
          <w:ilvl w:val="0"/>
          <w:numId w:val="0"/>
        </w:numPr>
        <w:rPr>
          <w:sz w:val="24"/>
          <w:szCs w:val="24"/>
        </w:rPr>
      </w:pPr>
      <w:r w:rsidRPr="00C32D73">
        <w:rPr>
          <w:sz w:val="24"/>
          <w:szCs w:val="24"/>
        </w:rPr>
        <w:t>Comments/Documentation</w:t>
      </w:r>
    </w:p>
    <w:p w14:paraId="2FE096EA" w14:textId="77777777" w:rsidR="00787A66" w:rsidRPr="007828C8" w:rsidRDefault="00787A66" w:rsidP="00787A66">
      <w:pPr>
        <w:numPr>
          <w:ilvl w:val="0"/>
          <w:numId w:val="33"/>
        </w:numPr>
        <w:overflowPunct w:val="0"/>
        <w:autoSpaceDE w:val="0"/>
        <w:autoSpaceDN w:val="0"/>
        <w:adjustRightInd w:val="0"/>
        <w:spacing w:after="120" w:line="240" w:lineRule="auto"/>
        <w:textAlignment w:val="baseline"/>
      </w:pPr>
      <w:r w:rsidRPr="007828C8">
        <w:t xml:space="preserve">For cryptic variable names, state description in a comment immediately preceding declaration or </w:t>
      </w:r>
      <w:r>
        <w:t>on end of the declaration line.</w:t>
      </w:r>
    </w:p>
    <w:p w14:paraId="560A628D" w14:textId="77777777" w:rsidR="00787A66" w:rsidRDefault="00787A66" w:rsidP="00787A66">
      <w:pPr>
        <w:numPr>
          <w:ilvl w:val="0"/>
          <w:numId w:val="33"/>
        </w:numPr>
        <w:overflowPunct w:val="0"/>
        <w:autoSpaceDE w:val="0"/>
        <w:autoSpaceDN w:val="0"/>
        <w:adjustRightInd w:val="0"/>
        <w:spacing w:after="120" w:line="240" w:lineRule="auto"/>
        <w:textAlignment w:val="baseline"/>
      </w:pPr>
      <w:r w:rsidRPr="007828C8">
        <w:t xml:space="preserve">For </w:t>
      </w:r>
      <w:r>
        <w:t>procedures</w:t>
      </w:r>
      <w:r w:rsidRPr="007828C8">
        <w:t xml:space="preserve"> and modules, insert a contiguous </w:t>
      </w:r>
      <w:r>
        <w:t>documentation</w:t>
      </w:r>
      <w:r w:rsidRPr="007828C8">
        <w:t xml:space="preserve"> block</w:t>
      </w:r>
      <w:r>
        <w:t xml:space="preserve"> </w:t>
      </w:r>
      <w:r w:rsidRPr="007828C8">
        <w:t xml:space="preserve">immediately </w:t>
      </w:r>
      <w:r w:rsidR="00EE56FF">
        <w:t>following</w:t>
      </w:r>
      <w:r w:rsidRPr="007828C8">
        <w:t xml:space="preserve"> </w:t>
      </w:r>
      <w:r>
        <w:t xml:space="preserve">its </w:t>
      </w:r>
      <w:r w:rsidRPr="007828C8">
        <w:t xml:space="preserve">declaration containing a </w:t>
      </w:r>
      <w:r w:rsidRPr="005902AA">
        <w:rPr>
          <w:i/>
        </w:rPr>
        <w:t>brief</w:t>
      </w:r>
      <w:r w:rsidRPr="007828C8">
        <w:t xml:space="preserve"> overview followed by an optional detailed description.</w:t>
      </w:r>
    </w:p>
    <w:p w14:paraId="6773A95D" w14:textId="77777777" w:rsidR="00EE56FF" w:rsidRDefault="00EE56FF" w:rsidP="00EE56FF">
      <w:pPr>
        <w:numPr>
          <w:ilvl w:val="0"/>
          <w:numId w:val="33"/>
        </w:numPr>
        <w:overflowPunct w:val="0"/>
        <w:autoSpaceDE w:val="0"/>
        <w:autoSpaceDN w:val="0"/>
        <w:adjustRightInd w:val="0"/>
        <w:spacing w:after="120" w:line="240" w:lineRule="auto"/>
        <w:textAlignment w:val="baseline"/>
      </w:pPr>
      <w:r>
        <w:t>Ensure procedure argument documentation in the doc block is consistent with additions and/or deletions from the calling list.</w:t>
      </w:r>
    </w:p>
    <w:p w14:paraId="5B355570" w14:textId="77777777" w:rsidR="00EE56FF" w:rsidRDefault="00EE56FF" w:rsidP="00EE56FF">
      <w:pPr>
        <w:numPr>
          <w:ilvl w:val="0"/>
          <w:numId w:val="33"/>
        </w:numPr>
        <w:overflowPunct w:val="0"/>
        <w:autoSpaceDE w:val="0"/>
        <w:autoSpaceDN w:val="0"/>
        <w:adjustRightInd w:val="0"/>
        <w:spacing w:after="120" w:line="240" w:lineRule="auto"/>
        <w:textAlignment w:val="baseline"/>
      </w:pPr>
      <w:r>
        <w:t>Procedure argument documentation in the doc block should briefly describe what are the arguments and their units. In some cases, this level of documentation may be unnecessary (e.g. the arguments to a generic interpolation procedure.) If in doubt, err on the side of documenting the argument list.</w:t>
      </w:r>
    </w:p>
    <w:p w14:paraId="281B7ECF" w14:textId="77777777" w:rsidR="00787A66" w:rsidRPr="00C32D73" w:rsidRDefault="00787A66" w:rsidP="00787A66">
      <w:pPr>
        <w:numPr>
          <w:ilvl w:val="0"/>
          <w:numId w:val="33"/>
        </w:numPr>
        <w:overflowPunct w:val="0"/>
        <w:autoSpaceDE w:val="0"/>
        <w:autoSpaceDN w:val="0"/>
        <w:adjustRightInd w:val="0"/>
        <w:spacing w:after="120" w:line="240" w:lineRule="auto"/>
        <w:textAlignment w:val="baseline"/>
      </w:pPr>
      <w:r w:rsidRPr="00C32D73">
        <w:lastRenderedPageBreak/>
        <w:t xml:space="preserve">Document any modifications made by using a short, but descriptive, log message when checking the modified code into the software repository. Don’t just say </w:t>
      </w:r>
      <w:r w:rsidRPr="00C32D73">
        <w:rPr>
          <w:i/>
        </w:rPr>
        <w:t>what</w:t>
      </w:r>
      <w:r w:rsidRPr="00C32D73">
        <w:t xml:space="preserve"> has changed – since differencing versions provides that information – but </w:t>
      </w:r>
      <w:r w:rsidRPr="00C32D73">
        <w:rPr>
          <w:i/>
        </w:rPr>
        <w:t>why</w:t>
      </w:r>
      <w:r w:rsidRPr="00C32D73">
        <w:t>.</w:t>
      </w:r>
    </w:p>
    <w:p w14:paraId="41DC8BDD" w14:textId="77777777" w:rsidR="00787A66" w:rsidRPr="00153A5B" w:rsidRDefault="00787A66" w:rsidP="00787A66">
      <w:pPr>
        <w:numPr>
          <w:ilvl w:val="0"/>
          <w:numId w:val="33"/>
        </w:numPr>
        <w:overflowPunct w:val="0"/>
        <w:autoSpaceDE w:val="0"/>
        <w:autoSpaceDN w:val="0"/>
        <w:adjustRightInd w:val="0"/>
        <w:spacing w:after="120" w:line="240" w:lineRule="auto"/>
        <w:textAlignment w:val="baseline"/>
      </w:pPr>
      <w:r w:rsidRPr="00153A5B">
        <w:rPr>
          <w:bCs/>
        </w:rPr>
        <w:t xml:space="preserve">Do not </w:t>
      </w:r>
      <w:r>
        <w:rPr>
          <w:bCs/>
        </w:rPr>
        <w:t xml:space="preserve">document changes within the code </w:t>
      </w:r>
      <w:r w:rsidRPr="00153A5B">
        <w:rPr>
          <w:bCs/>
        </w:rPr>
        <w:t>with comments that include the user’s name or initials.</w:t>
      </w:r>
    </w:p>
    <w:p w14:paraId="44EE6DC2" w14:textId="77777777" w:rsidR="00787A66" w:rsidRPr="00C32D73" w:rsidRDefault="00787A66" w:rsidP="00787A66">
      <w:pPr>
        <w:pStyle w:val="Heading1-FormatOnly"/>
        <w:numPr>
          <w:ilvl w:val="0"/>
          <w:numId w:val="0"/>
        </w:numPr>
        <w:rPr>
          <w:sz w:val="24"/>
          <w:szCs w:val="24"/>
        </w:rPr>
      </w:pPr>
      <w:r w:rsidRPr="00C32D73">
        <w:rPr>
          <w:sz w:val="24"/>
          <w:szCs w:val="24"/>
        </w:rPr>
        <w:t>Variable Declarations</w:t>
      </w:r>
    </w:p>
    <w:p w14:paraId="09F58877" w14:textId="77777777" w:rsidR="00C32D73" w:rsidRDefault="00252295" w:rsidP="00787A66">
      <w:pPr>
        <w:numPr>
          <w:ilvl w:val="0"/>
          <w:numId w:val="32"/>
        </w:numPr>
        <w:overflowPunct w:val="0"/>
        <w:autoSpaceDE w:val="0"/>
        <w:autoSpaceDN w:val="0"/>
        <w:adjustRightInd w:val="0"/>
        <w:spacing w:after="120" w:line="240" w:lineRule="auto"/>
        <w:textAlignment w:val="baseline"/>
      </w:pPr>
      <w:r>
        <w:t>Declare all variables (</w:t>
      </w:r>
      <w:r w:rsidR="00C32D73" w:rsidRPr="00C32D73">
        <w:rPr>
          <w:rFonts w:ascii="Courier New" w:hAnsi="Courier New" w:cs="Courier New"/>
          <w:sz w:val="20"/>
          <w:szCs w:val="20"/>
        </w:rPr>
        <w:t>IMPLICIT NONE</w:t>
      </w:r>
      <w:r>
        <w:rPr>
          <w:rFonts w:ascii="Courier New" w:hAnsi="Courier New" w:cs="Courier New"/>
          <w:sz w:val="20"/>
          <w:szCs w:val="20"/>
        </w:rPr>
        <w:t>)</w:t>
      </w:r>
    </w:p>
    <w:p w14:paraId="2B8100AB" w14:textId="77777777" w:rsidR="00787A66" w:rsidRDefault="00787A66" w:rsidP="00787A66">
      <w:pPr>
        <w:numPr>
          <w:ilvl w:val="0"/>
          <w:numId w:val="32"/>
        </w:numPr>
        <w:overflowPunct w:val="0"/>
        <w:autoSpaceDE w:val="0"/>
        <w:autoSpaceDN w:val="0"/>
        <w:adjustRightInd w:val="0"/>
        <w:spacing w:after="120" w:line="240" w:lineRule="auto"/>
        <w:textAlignment w:val="baseline"/>
      </w:pPr>
      <w:r>
        <w:t>Use meaningful, understandable names for variables and p</w:t>
      </w:r>
      <w:r w:rsidR="00C32D73">
        <w:t>arameters.</w:t>
      </w:r>
    </w:p>
    <w:p w14:paraId="0F0365E2" w14:textId="77777777" w:rsidR="00787A66" w:rsidRPr="000D643B" w:rsidRDefault="00787A66" w:rsidP="00787A66">
      <w:pPr>
        <w:numPr>
          <w:ilvl w:val="0"/>
          <w:numId w:val="32"/>
        </w:numPr>
        <w:overflowPunct w:val="0"/>
        <w:autoSpaceDE w:val="0"/>
        <w:autoSpaceDN w:val="0"/>
        <w:adjustRightInd w:val="0"/>
        <w:spacing w:after="120" w:line="240" w:lineRule="auto"/>
        <w:textAlignment w:val="baseline"/>
      </w:pPr>
      <w:r w:rsidRPr="000D643B">
        <w:t>Do not use Fo</w:t>
      </w:r>
      <w:r>
        <w:t>rtran intrinsic function names for variable names.</w:t>
      </w:r>
    </w:p>
    <w:p w14:paraId="106846B4" w14:textId="77777777" w:rsidR="00787A66" w:rsidRPr="000D643B" w:rsidRDefault="00787A66" w:rsidP="00787A66">
      <w:pPr>
        <w:numPr>
          <w:ilvl w:val="0"/>
          <w:numId w:val="32"/>
        </w:numPr>
        <w:overflowPunct w:val="0"/>
        <w:autoSpaceDE w:val="0"/>
        <w:autoSpaceDN w:val="0"/>
        <w:adjustRightInd w:val="0"/>
        <w:spacing w:after="120" w:line="240" w:lineRule="auto"/>
        <w:textAlignment w:val="baseline"/>
      </w:pPr>
      <w:r w:rsidRPr="000D643B">
        <w:t xml:space="preserve">Declare </w:t>
      </w:r>
      <w:r w:rsidRPr="002A7816">
        <w:rPr>
          <w:rFonts w:ascii="Courier New" w:hAnsi="Courier New" w:cs="Courier New"/>
          <w:caps/>
          <w:sz w:val="20"/>
        </w:rPr>
        <w:t>intent</w:t>
      </w:r>
      <w:r w:rsidRPr="000D643B">
        <w:t xml:space="preserve"> on all dummy arguments</w:t>
      </w:r>
      <w:r>
        <w:t>.</w:t>
      </w:r>
    </w:p>
    <w:p w14:paraId="0B6D1254" w14:textId="77777777" w:rsidR="00787A66" w:rsidRPr="000D643B" w:rsidRDefault="00787A66" w:rsidP="00787A66">
      <w:pPr>
        <w:numPr>
          <w:ilvl w:val="0"/>
          <w:numId w:val="32"/>
        </w:numPr>
        <w:overflowPunct w:val="0"/>
        <w:autoSpaceDE w:val="0"/>
        <w:autoSpaceDN w:val="0"/>
        <w:adjustRightInd w:val="0"/>
        <w:spacing w:after="120" w:line="240" w:lineRule="auto"/>
        <w:textAlignment w:val="baseline"/>
      </w:pPr>
      <w:r w:rsidRPr="000D643B">
        <w:t xml:space="preserve">Declare </w:t>
      </w:r>
      <w:r w:rsidRPr="002A7816">
        <w:rPr>
          <w:rFonts w:ascii="Courier New" w:hAnsi="Courier New" w:cs="Courier New"/>
          <w:caps/>
          <w:sz w:val="20"/>
        </w:rPr>
        <w:t>dimension</w:t>
      </w:r>
      <w:r>
        <w:t xml:space="preserve"> attribute for all non-scalars.</w:t>
      </w:r>
    </w:p>
    <w:p w14:paraId="7264D710" w14:textId="77777777" w:rsidR="00787A66" w:rsidRPr="000D643B" w:rsidRDefault="00787A66" w:rsidP="00787A66">
      <w:pPr>
        <w:numPr>
          <w:ilvl w:val="0"/>
          <w:numId w:val="32"/>
        </w:numPr>
        <w:overflowPunct w:val="0"/>
        <w:autoSpaceDE w:val="0"/>
        <w:autoSpaceDN w:val="0"/>
        <w:adjustRightInd w:val="0"/>
        <w:spacing w:after="120" w:line="240" w:lineRule="auto"/>
        <w:textAlignment w:val="baseline"/>
      </w:pPr>
      <w:r w:rsidRPr="000D643B">
        <w:t>Line up attributes with</w:t>
      </w:r>
      <w:r>
        <w:t>in variable declaration blocks.</w:t>
      </w:r>
    </w:p>
    <w:p w14:paraId="219B63A5" w14:textId="77777777" w:rsidR="00787A66" w:rsidRPr="000D643B" w:rsidRDefault="00787A66" w:rsidP="00787A66">
      <w:pPr>
        <w:numPr>
          <w:ilvl w:val="0"/>
          <w:numId w:val="32"/>
        </w:numPr>
        <w:overflowPunct w:val="0"/>
        <w:autoSpaceDE w:val="0"/>
        <w:autoSpaceDN w:val="0"/>
        <w:adjustRightInd w:val="0"/>
        <w:spacing w:after="120" w:line="240" w:lineRule="auto"/>
        <w:textAlignment w:val="baseline"/>
      </w:pPr>
      <w:r w:rsidRPr="000D643B">
        <w:t xml:space="preserve">Any scalars used to define extent must be declared prior to use. </w:t>
      </w:r>
    </w:p>
    <w:p w14:paraId="614A7AE5" w14:textId="77777777" w:rsidR="00787A66" w:rsidRPr="000D643B" w:rsidRDefault="00787A66" w:rsidP="00787A66">
      <w:pPr>
        <w:numPr>
          <w:ilvl w:val="0"/>
          <w:numId w:val="32"/>
        </w:numPr>
        <w:overflowPunct w:val="0"/>
        <w:autoSpaceDE w:val="0"/>
        <w:autoSpaceDN w:val="0"/>
        <w:adjustRightInd w:val="0"/>
        <w:spacing w:after="120" w:line="240" w:lineRule="auto"/>
        <w:textAlignment w:val="baseline"/>
      </w:pPr>
      <w:r w:rsidRPr="000D643B">
        <w:t xml:space="preserve">Declare a variable name only once in a scope, including </w:t>
      </w:r>
      <w:r w:rsidRPr="008A6A1C">
        <w:rPr>
          <w:rFonts w:ascii="Courier New" w:hAnsi="Courier New" w:cs="Courier New"/>
          <w:caps/>
          <w:sz w:val="20"/>
        </w:rPr>
        <w:t>use module</w:t>
      </w:r>
      <w:r w:rsidRPr="000D643B">
        <w:t xml:space="preserve"> statements. </w:t>
      </w:r>
    </w:p>
    <w:p w14:paraId="015987C0" w14:textId="77777777" w:rsidR="00787A66" w:rsidRPr="00C32D73" w:rsidRDefault="00787A66" w:rsidP="00787A66">
      <w:pPr>
        <w:pStyle w:val="Heading1-FormatOnly"/>
        <w:numPr>
          <w:ilvl w:val="0"/>
          <w:numId w:val="0"/>
        </w:numPr>
        <w:rPr>
          <w:sz w:val="24"/>
          <w:szCs w:val="24"/>
        </w:rPr>
      </w:pPr>
      <w:r w:rsidRPr="00C32D73">
        <w:rPr>
          <w:sz w:val="24"/>
          <w:szCs w:val="24"/>
        </w:rPr>
        <w:t>Modules</w:t>
      </w:r>
    </w:p>
    <w:p w14:paraId="62B97B15" w14:textId="77777777" w:rsidR="00787A66" w:rsidRPr="00AA2666" w:rsidRDefault="00787A66" w:rsidP="00787A66">
      <w:pPr>
        <w:numPr>
          <w:ilvl w:val="0"/>
          <w:numId w:val="35"/>
        </w:numPr>
        <w:overflowPunct w:val="0"/>
        <w:autoSpaceDE w:val="0"/>
        <w:autoSpaceDN w:val="0"/>
        <w:adjustRightInd w:val="0"/>
        <w:spacing w:after="120" w:line="240" w:lineRule="auto"/>
        <w:textAlignment w:val="baseline"/>
      </w:pPr>
      <w:r w:rsidRPr="00AA2666">
        <w:rPr>
          <w:bCs/>
        </w:rPr>
        <w:t xml:space="preserve">Use modules to group related </w:t>
      </w:r>
      <w:r>
        <w:rPr>
          <w:bCs/>
        </w:rPr>
        <w:t>procedures and/or shared data.</w:t>
      </w:r>
    </w:p>
    <w:p w14:paraId="00B3C686" w14:textId="77777777" w:rsidR="00787A66" w:rsidRPr="008F6BA2" w:rsidRDefault="00787A66" w:rsidP="00787A66">
      <w:pPr>
        <w:numPr>
          <w:ilvl w:val="0"/>
          <w:numId w:val="35"/>
        </w:numPr>
        <w:overflowPunct w:val="0"/>
        <w:autoSpaceDE w:val="0"/>
        <w:autoSpaceDN w:val="0"/>
        <w:adjustRightInd w:val="0"/>
        <w:spacing w:after="120" w:line="240" w:lineRule="auto"/>
        <w:textAlignment w:val="baseline"/>
      </w:pPr>
      <w:r w:rsidRPr="008F6BA2">
        <w:t xml:space="preserve">Use the </w:t>
      </w:r>
      <w:r w:rsidRPr="008F6BA2">
        <w:rPr>
          <w:rFonts w:ascii="Courier New" w:hAnsi="Courier New" w:cs="Courier New"/>
          <w:caps/>
          <w:sz w:val="20"/>
        </w:rPr>
        <w:t>only</w:t>
      </w:r>
      <w:r w:rsidRPr="008F6BA2">
        <w:t xml:space="preserve"> attribute on </w:t>
      </w:r>
      <w:r w:rsidRPr="008F6BA2">
        <w:rPr>
          <w:rFonts w:ascii="Courier New" w:hAnsi="Courier New" w:cs="Courier New"/>
          <w:caps/>
          <w:sz w:val="20"/>
        </w:rPr>
        <w:t>use</w:t>
      </w:r>
      <w:r w:rsidRPr="008F6BA2">
        <w:t xml:space="preserve"> statements</w:t>
      </w:r>
      <w:r>
        <w:t xml:space="preserve"> as required</w:t>
      </w:r>
      <w:r w:rsidRPr="008F6BA2">
        <w:t xml:space="preserve">. </w:t>
      </w:r>
    </w:p>
    <w:p w14:paraId="0BD3C538" w14:textId="77777777" w:rsidR="00787A66" w:rsidRPr="009A7D3D" w:rsidRDefault="00787A66" w:rsidP="00787A66">
      <w:pPr>
        <w:numPr>
          <w:ilvl w:val="0"/>
          <w:numId w:val="35"/>
        </w:numPr>
        <w:overflowPunct w:val="0"/>
        <w:autoSpaceDE w:val="0"/>
        <w:autoSpaceDN w:val="0"/>
        <w:adjustRightInd w:val="0"/>
        <w:spacing w:after="120" w:line="240" w:lineRule="auto"/>
        <w:textAlignment w:val="baseline"/>
      </w:pPr>
      <w:r w:rsidRPr="00096C7F">
        <w:t xml:space="preserve">Declare </w:t>
      </w:r>
      <w:r w:rsidRPr="008F6BA2">
        <w:rPr>
          <w:rFonts w:ascii="Courier New" w:hAnsi="Courier New" w:cs="Courier New"/>
          <w:caps/>
          <w:sz w:val="20"/>
        </w:rPr>
        <w:t>implicit none</w:t>
      </w:r>
      <w:r w:rsidRPr="009A7D3D">
        <w:t>.</w:t>
      </w:r>
    </w:p>
    <w:p w14:paraId="5641B435" w14:textId="77777777" w:rsidR="00787A66" w:rsidRPr="00096C7F" w:rsidRDefault="00787A66" w:rsidP="00787A66">
      <w:pPr>
        <w:numPr>
          <w:ilvl w:val="0"/>
          <w:numId w:val="35"/>
        </w:numPr>
        <w:overflowPunct w:val="0"/>
        <w:autoSpaceDE w:val="0"/>
        <w:autoSpaceDN w:val="0"/>
        <w:adjustRightInd w:val="0"/>
        <w:spacing w:after="120" w:line="240" w:lineRule="auto"/>
        <w:textAlignment w:val="baseline"/>
      </w:pPr>
      <w:r w:rsidRPr="00096C7F">
        <w:t>Include a</w:t>
      </w:r>
      <w:r w:rsidRPr="008F6BA2">
        <w:t xml:space="preserve"> </w:t>
      </w:r>
      <w:r w:rsidRPr="008F6BA2">
        <w:rPr>
          <w:rFonts w:ascii="Courier New" w:hAnsi="Courier New" w:cs="Courier New"/>
          <w:caps/>
          <w:sz w:val="20"/>
        </w:rPr>
        <w:t>private</w:t>
      </w:r>
      <w:r w:rsidRPr="008F6BA2">
        <w:t xml:space="preserve"> </w:t>
      </w:r>
      <w:r w:rsidRPr="00096C7F">
        <w:t>statement and explicitly declare public attributes.</w:t>
      </w:r>
    </w:p>
    <w:p w14:paraId="31AB49CE" w14:textId="77777777" w:rsidR="00787A66" w:rsidRPr="002C0405" w:rsidRDefault="00787A66" w:rsidP="00787A66">
      <w:pPr>
        <w:pStyle w:val="Heading1-FormatOnly"/>
        <w:numPr>
          <w:ilvl w:val="0"/>
          <w:numId w:val="0"/>
        </w:numPr>
        <w:rPr>
          <w:sz w:val="24"/>
          <w:szCs w:val="24"/>
        </w:rPr>
      </w:pPr>
      <w:r w:rsidRPr="002C0405">
        <w:rPr>
          <w:sz w:val="24"/>
          <w:szCs w:val="24"/>
        </w:rPr>
        <w:t>Subroutines and Functions</w:t>
      </w:r>
    </w:p>
    <w:p w14:paraId="133B3F40" w14:textId="77777777" w:rsidR="00787A66" w:rsidRPr="008F6BA2" w:rsidRDefault="00787A66" w:rsidP="00787A66">
      <w:pPr>
        <w:numPr>
          <w:ilvl w:val="0"/>
          <w:numId w:val="34"/>
        </w:numPr>
        <w:overflowPunct w:val="0"/>
        <w:autoSpaceDE w:val="0"/>
        <w:autoSpaceDN w:val="0"/>
        <w:adjustRightInd w:val="0"/>
        <w:spacing w:after="120" w:line="240" w:lineRule="auto"/>
        <w:textAlignment w:val="baseline"/>
      </w:pPr>
      <w:r w:rsidRPr="008F6BA2">
        <w:t xml:space="preserve">Group all dummy argument declarations first, followed by local variable declarations. </w:t>
      </w:r>
    </w:p>
    <w:p w14:paraId="62F644CD" w14:textId="77777777" w:rsidR="00787A66" w:rsidRPr="000D643B" w:rsidRDefault="00787A66" w:rsidP="00787A66">
      <w:pPr>
        <w:numPr>
          <w:ilvl w:val="0"/>
          <w:numId w:val="34"/>
        </w:numPr>
        <w:overflowPunct w:val="0"/>
        <w:autoSpaceDE w:val="0"/>
        <w:autoSpaceDN w:val="0"/>
        <w:adjustRightInd w:val="0"/>
        <w:spacing w:after="120" w:line="240" w:lineRule="auto"/>
        <w:textAlignment w:val="baseline"/>
      </w:pPr>
      <w:r w:rsidRPr="000D643B">
        <w:t xml:space="preserve">Declare </w:t>
      </w:r>
      <w:r w:rsidRPr="002A7816">
        <w:rPr>
          <w:rFonts w:ascii="Courier New" w:hAnsi="Courier New" w:cs="Courier New"/>
          <w:caps/>
          <w:sz w:val="20"/>
        </w:rPr>
        <w:t>intent</w:t>
      </w:r>
      <w:r w:rsidRPr="000D643B">
        <w:t xml:space="preserve"> on all dummy arguments</w:t>
      </w:r>
      <w:r>
        <w:t>.</w:t>
      </w:r>
    </w:p>
    <w:p w14:paraId="1CBA626A" w14:textId="77777777" w:rsidR="00787A66" w:rsidRDefault="00787A66" w:rsidP="00787A66">
      <w:pPr>
        <w:numPr>
          <w:ilvl w:val="0"/>
          <w:numId w:val="34"/>
        </w:numPr>
        <w:overflowPunct w:val="0"/>
        <w:autoSpaceDE w:val="0"/>
        <w:autoSpaceDN w:val="0"/>
        <w:adjustRightInd w:val="0"/>
        <w:spacing w:after="120" w:line="240" w:lineRule="auto"/>
        <w:textAlignment w:val="baseline"/>
      </w:pPr>
      <w:r w:rsidRPr="008F6BA2">
        <w:t>To avoid null or undefined pointers, pointers passed through an argument list must be allocated.</w:t>
      </w:r>
    </w:p>
    <w:p w14:paraId="355E2C3D" w14:textId="77777777" w:rsidR="00787A66" w:rsidRPr="002C0405" w:rsidRDefault="00787A66" w:rsidP="00787A66">
      <w:pPr>
        <w:pStyle w:val="Heading1-FormatOnly"/>
        <w:numPr>
          <w:ilvl w:val="0"/>
          <w:numId w:val="0"/>
        </w:numPr>
        <w:rPr>
          <w:sz w:val="24"/>
          <w:szCs w:val="24"/>
        </w:rPr>
      </w:pPr>
      <w:r w:rsidRPr="002C0405">
        <w:rPr>
          <w:sz w:val="24"/>
          <w:szCs w:val="24"/>
        </w:rPr>
        <w:t>Control Constructs</w:t>
      </w:r>
    </w:p>
    <w:p w14:paraId="78D3EEAF" w14:textId="77777777" w:rsidR="00787A66" w:rsidRPr="00FB268D" w:rsidRDefault="00787A66" w:rsidP="00787A66">
      <w:pPr>
        <w:numPr>
          <w:ilvl w:val="0"/>
          <w:numId w:val="36"/>
        </w:numPr>
        <w:overflowPunct w:val="0"/>
        <w:autoSpaceDE w:val="0"/>
        <w:autoSpaceDN w:val="0"/>
        <w:adjustRightInd w:val="0"/>
        <w:spacing w:after="120" w:line="240" w:lineRule="auto"/>
        <w:textAlignment w:val="baseline"/>
      </w:pPr>
      <w:r w:rsidRPr="00FB268D">
        <w:t xml:space="preserve">Name control constructs (e.g., </w:t>
      </w:r>
      <w:r w:rsidRPr="00FB268D">
        <w:rPr>
          <w:rFonts w:ascii="Courier New" w:hAnsi="Courier New" w:cs="Courier New"/>
          <w:sz w:val="20"/>
        </w:rPr>
        <w:t>DO</w:t>
      </w:r>
      <w:r w:rsidRPr="00FB268D">
        <w:t xml:space="preserve">, </w:t>
      </w:r>
      <w:r w:rsidRPr="00FB268D">
        <w:rPr>
          <w:rFonts w:ascii="Courier New" w:hAnsi="Courier New" w:cs="Courier New"/>
          <w:sz w:val="20"/>
        </w:rPr>
        <w:t>IF</w:t>
      </w:r>
      <w:r w:rsidRPr="00FB268D">
        <w:t xml:space="preserve">, </w:t>
      </w:r>
      <w:r w:rsidRPr="00FB268D">
        <w:rPr>
          <w:rFonts w:ascii="Courier New" w:hAnsi="Courier New" w:cs="Courier New"/>
          <w:sz w:val="20"/>
        </w:rPr>
        <w:t>SELECT CASE</w:t>
      </w:r>
      <w:r w:rsidRPr="00FB268D">
        <w:t>) which span a significant number of li</w:t>
      </w:r>
      <w:r>
        <w:t>nes or form nested code blocks.</w:t>
      </w:r>
    </w:p>
    <w:p w14:paraId="75789732" w14:textId="77777777" w:rsidR="00787A66" w:rsidRPr="00FB268D" w:rsidRDefault="00787A66" w:rsidP="00787A66">
      <w:pPr>
        <w:numPr>
          <w:ilvl w:val="0"/>
          <w:numId w:val="36"/>
        </w:numPr>
        <w:overflowPunct w:val="0"/>
        <w:autoSpaceDE w:val="0"/>
        <w:autoSpaceDN w:val="0"/>
        <w:adjustRightInd w:val="0"/>
        <w:spacing w:after="120" w:line="240" w:lineRule="auto"/>
        <w:textAlignment w:val="baseline"/>
      </w:pPr>
      <w:r>
        <w:t>No numbered do-loops.</w:t>
      </w:r>
    </w:p>
    <w:p w14:paraId="2E4D6176" w14:textId="77777777" w:rsidR="00787A66" w:rsidRPr="00FB268D" w:rsidRDefault="00787A66" w:rsidP="00787A66">
      <w:pPr>
        <w:numPr>
          <w:ilvl w:val="0"/>
          <w:numId w:val="36"/>
        </w:numPr>
        <w:overflowPunct w:val="0"/>
        <w:autoSpaceDE w:val="0"/>
        <w:autoSpaceDN w:val="0"/>
        <w:adjustRightInd w:val="0"/>
        <w:spacing w:after="120" w:line="240" w:lineRule="auto"/>
        <w:textAlignment w:val="baseline"/>
      </w:pPr>
      <w:r w:rsidRPr="00FB268D">
        <w:t xml:space="preserve">Name loops that contain </w:t>
      </w:r>
      <w:r w:rsidRPr="00FB268D">
        <w:rPr>
          <w:rFonts w:ascii="Courier New" w:hAnsi="Courier New" w:cs="Courier New"/>
          <w:caps/>
          <w:sz w:val="20"/>
        </w:rPr>
        <w:t>cycle</w:t>
      </w:r>
      <w:r w:rsidRPr="00FB268D">
        <w:t xml:space="preserve"> or </w:t>
      </w:r>
      <w:r w:rsidRPr="00FB268D">
        <w:rPr>
          <w:rFonts w:ascii="Courier New" w:hAnsi="Courier New" w:cs="Courier New"/>
          <w:caps/>
          <w:sz w:val="20"/>
        </w:rPr>
        <w:t>exit</w:t>
      </w:r>
      <w:r>
        <w:t xml:space="preserve"> statements.</w:t>
      </w:r>
    </w:p>
    <w:p w14:paraId="69A0AEED" w14:textId="77777777" w:rsidR="00787A66" w:rsidRDefault="002C0405" w:rsidP="00787A66">
      <w:pPr>
        <w:numPr>
          <w:ilvl w:val="0"/>
          <w:numId w:val="36"/>
        </w:numPr>
        <w:overflowPunct w:val="0"/>
        <w:autoSpaceDE w:val="0"/>
        <w:autoSpaceDN w:val="0"/>
        <w:adjustRightInd w:val="0"/>
        <w:spacing w:after="120" w:line="240" w:lineRule="auto"/>
        <w:textAlignment w:val="baseline"/>
      </w:pPr>
      <w:r>
        <w:t>Do not use</w:t>
      </w:r>
      <w:r w:rsidR="00787A66" w:rsidRPr="00FB268D">
        <w:t xml:space="preserve"> </w:t>
      </w:r>
      <w:r w:rsidR="00787A66" w:rsidRPr="00FB268D">
        <w:rPr>
          <w:rFonts w:ascii="Courier New" w:hAnsi="Courier New" w:cs="Courier New"/>
          <w:caps/>
          <w:sz w:val="20"/>
        </w:rPr>
        <w:t>goto</w:t>
      </w:r>
      <w:r w:rsidR="00787A66" w:rsidRPr="00FB268D">
        <w:t>.</w:t>
      </w:r>
    </w:p>
    <w:p w14:paraId="5463A9BD" w14:textId="77777777" w:rsidR="00787A66" w:rsidRPr="00FB268D" w:rsidRDefault="00787A66" w:rsidP="00787A66">
      <w:pPr>
        <w:numPr>
          <w:ilvl w:val="0"/>
          <w:numId w:val="36"/>
        </w:numPr>
        <w:overflowPunct w:val="0"/>
        <w:autoSpaceDE w:val="0"/>
        <w:autoSpaceDN w:val="0"/>
        <w:adjustRightInd w:val="0"/>
        <w:spacing w:after="120" w:line="240" w:lineRule="auto"/>
        <w:textAlignment w:val="baseline"/>
      </w:pPr>
      <w:r w:rsidRPr="00FB268D">
        <w:t xml:space="preserve">Use </w:t>
      </w:r>
      <w:r>
        <w:t>Fortran95</w:t>
      </w:r>
      <w:r w:rsidRPr="00FB268D">
        <w:t xml:space="preserve">-style relational symbols, e.g., </w:t>
      </w:r>
      <w:r w:rsidRPr="00FB268D">
        <w:rPr>
          <w:rFonts w:ascii="Courier New" w:hAnsi="Courier New" w:cs="Courier New"/>
          <w:sz w:val="20"/>
        </w:rPr>
        <w:t>&gt;=</w:t>
      </w:r>
      <w:r w:rsidRPr="00FB268D">
        <w:t xml:space="preserve"> rather than </w:t>
      </w:r>
      <w:r w:rsidRPr="00FB268D">
        <w:rPr>
          <w:rFonts w:ascii="Courier New" w:hAnsi="Courier New" w:cs="Courier New"/>
          <w:sz w:val="20"/>
        </w:rPr>
        <w:t>.</w:t>
      </w:r>
      <w:r w:rsidRPr="00485134">
        <w:rPr>
          <w:rFonts w:ascii="Courier New" w:hAnsi="Courier New" w:cs="Courier New"/>
          <w:caps/>
          <w:sz w:val="20"/>
        </w:rPr>
        <w:t>ge</w:t>
      </w:r>
      <w:r w:rsidRPr="00FB268D">
        <w:rPr>
          <w:rFonts w:ascii="Courier New" w:hAnsi="Courier New" w:cs="Courier New"/>
          <w:sz w:val="20"/>
        </w:rPr>
        <w:t>.</w:t>
      </w:r>
      <w:r>
        <w:t xml:space="preserve">, </w:t>
      </w:r>
      <w:r w:rsidRPr="00FB268D">
        <w:rPr>
          <w:rFonts w:ascii="Courier New" w:hAnsi="Courier New" w:cs="Courier New"/>
          <w:sz w:val="20"/>
        </w:rPr>
        <w:t>/=</w:t>
      </w:r>
      <w:r>
        <w:t xml:space="preserve"> rather </w:t>
      </w:r>
      <w:proofErr w:type="gramStart"/>
      <w:r>
        <w:t xml:space="preserve">than </w:t>
      </w:r>
      <w:r w:rsidRPr="00FB268D">
        <w:rPr>
          <w:rFonts w:ascii="Courier New" w:hAnsi="Courier New" w:cs="Courier New"/>
          <w:caps/>
          <w:sz w:val="20"/>
        </w:rPr>
        <w:t>.</w:t>
      </w:r>
      <w:proofErr w:type="gramEnd"/>
      <w:r w:rsidRPr="00FB268D">
        <w:rPr>
          <w:rFonts w:ascii="Courier New" w:hAnsi="Courier New" w:cs="Courier New"/>
          <w:caps/>
          <w:sz w:val="20"/>
        </w:rPr>
        <w:t>NE.</w:t>
      </w:r>
      <w:r>
        <w:t>.</w:t>
      </w:r>
      <w:r w:rsidRPr="00FB268D">
        <w:t xml:space="preserve"> </w:t>
      </w:r>
    </w:p>
    <w:p w14:paraId="0E73AA3B" w14:textId="77777777" w:rsidR="002C0405" w:rsidRPr="002C0405" w:rsidRDefault="00787A66" w:rsidP="002C0405">
      <w:pPr>
        <w:numPr>
          <w:ilvl w:val="0"/>
          <w:numId w:val="36"/>
        </w:numPr>
        <w:overflowPunct w:val="0"/>
        <w:autoSpaceDE w:val="0"/>
        <w:autoSpaceDN w:val="0"/>
        <w:adjustRightInd w:val="0"/>
        <w:spacing w:after="120" w:line="240" w:lineRule="auto"/>
        <w:textAlignment w:val="baseline"/>
        <w:rPr>
          <w:rFonts w:ascii="Courier New" w:hAnsi="Courier New"/>
          <w:b/>
          <w:sz w:val="20"/>
        </w:rPr>
      </w:pPr>
      <w:r>
        <w:lastRenderedPageBreak/>
        <w:t>For multiple selection tests, u</w:t>
      </w:r>
      <w:r w:rsidRPr="00FB268D">
        <w:t>se case statements with case defaults rather than if-constructs wherever possible.</w:t>
      </w:r>
    </w:p>
    <w:p w14:paraId="06564280" w14:textId="77777777" w:rsidR="00787A66" w:rsidRPr="00C43132" w:rsidRDefault="00787A66" w:rsidP="002C0405">
      <w:pPr>
        <w:overflowPunct w:val="0"/>
        <w:autoSpaceDE w:val="0"/>
        <w:autoSpaceDN w:val="0"/>
        <w:adjustRightInd w:val="0"/>
        <w:spacing w:after="120" w:line="240" w:lineRule="auto"/>
        <w:ind w:left="720"/>
        <w:textAlignment w:val="baseline"/>
        <w:rPr>
          <w:rFonts w:ascii="Courier New" w:hAnsi="Courier New"/>
          <w:b/>
          <w:sz w:val="20"/>
        </w:rPr>
      </w:pPr>
      <w:r>
        <w:rPr>
          <w:rFonts w:ascii="Courier New" w:hAnsi="Courier New"/>
          <w:b/>
          <w:sz w:val="20"/>
        </w:rPr>
        <w:t xml:space="preserve">  </w:t>
      </w:r>
      <w:r w:rsidR="002C0405">
        <w:rPr>
          <w:rFonts w:ascii="Courier New" w:hAnsi="Courier New"/>
          <w:b/>
          <w:sz w:val="20"/>
        </w:rPr>
        <w:t xml:space="preserve"> </w:t>
      </w:r>
    </w:p>
    <w:p w14:paraId="3641CA4B" w14:textId="77777777" w:rsidR="00787A66" w:rsidRDefault="00787A66" w:rsidP="00787A66">
      <w:pPr>
        <w:pStyle w:val="Heading1-FormatOnly"/>
        <w:numPr>
          <w:ilvl w:val="0"/>
          <w:numId w:val="0"/>
        </w:numPr>
      </w:pPr>
      <w:r>
        <w:t>Miscellaneous</w:t>
      </w:r>
    </w:p>
    <w:p w14:paraId="14FA7604" w14:textId="77777777" w:rsidR="00787A66" w:rsidRDefault="002C0405" w:rsidP="00787A66">
      <w:pPr>
        <w:numPr>
          <w:ilvl w:val="0"/>
          <w:numId w:val="37"/>
        </w:numPr>
        <w:overflowPunct w:val="0"/>
        <w:autoSpaceDE w:val="0"/>
        <w:autoSpaceDN w:val="0"/>
        <w:adjustRightInd w:val="0"/>
        <w:spacing w:after="120" w:line="240" w:lineRule="auto"/>
        <w:textAlignment w:val="baseline"/>
      </w:pPr>
      <w:r>
        <w:t>Always initializ</w:t>
      </w:r>
      <w:r w:rsidR="00787A66">
        <w:t xml:space="preserve">e pointer variables in their declaration statement using the </w:t>
      </w:r>
      <w:proofErr w:type="gramStart"/>
      <w:r w:rsidR="00787A66" w:rsidRPr="00C1623A">
        <w:rPr>
          <w:rFonts w:ascii="Courier New" w:hAnsi="Courier New"/>
          <w:caps/>
          <w:sz w:val="20"/>
        </w:rPr>
        <w:t>NULL(</w:t>
      </w:r>
      <w:proofErr w:type="gramEnd"/>
      <w:r w:rsidR="00787A66" w:rsidRPr="00C1623A">
        <w:rPr>
          <w:rFonts w:ascii="Courier New" w:hAnsi="Courier New"/>
          <w:caps/>
          <w:sz w:val="20"/>
        </w:rPr>
        <w:t>)</w:t>
      </w:r>
      <w:r w:rsidR="00787A66">
        <w:t xml:space="preserve"> intrinsic, e.g.</w:t>
      </w:r>
      <w:r w:rsidR="00787A66" w:rsidRPr="00B80AF1">
        <w:t xml:space="preserve"> </w:t>
      </w:r>
    </w:p>
    <w:p w14:paraId="678E37F7" w14:textId="77777777" w:rsidR="00787A66" w:rsidRPr="00B14D11" w:rsidRDefault="00787A66" w:rsidP="00787A66">
      <w:pPr>
        <w:ind w:left="907"/>
        <w:rPr>
          <w:rFonts w:ascii="Courier New" w:hAnsi="Courier New"/>
          <w:b/>
          <w:bCs/>
          <w:color w:val="000000"/>
          <w:sz w:val="20"/>
        </w:rPr>
      </w:pPr>
      <w:r>
        <w:rPr>
          <w:rFonts w:ascii="Courier New" w:hAnsi="Courier New"/>
          <w:b/>
          <w:bCs/>
          <w:color w:val="000000"/>
          <w:sz w:val="20"/>
        </w:rPr>
        <w:t xml:space="preserve">INTEGER, </w:t>
      </w:r>
      <w:proofErr w:type="gramStart"/>
      <w:r>
        <w:rPr>
          <w:rFonts w:ascii="Courier New" w:hAnsi="Courier New"/>
          <w:b/>
          <w:bCs/>
          <w:color w:val="000000"/>
          <w:sz w:val="20"/>
        </w:rPr>
        <w:t>POINTER :</w:t>
      </w:r>
      <w:proofErr w:type="gramEnd"/>
      <w:r>
        <w:rPr>
          <w:rFonts w:ascii="Courier New" w:hAnsi="Courier New"/>
          <w:b/>
          <w:bCs/>
          <w:color w:val="000000"/>
          <w:sz w:val="20"/>
        </w:rPr>
        <w:t>: x =&gt; NULL()</w:t>
      </w:r>
    </w:p>
    <w:p w14:paraId="5605E7A1" w14:textId="77777777" w:rsidR="00787A66" w:rsidRPr="00FB268D" w:rsidRDefault="00787A66" w:rsidP="00787A66">
      <w:pPr>
        <w:numPr>
          <w:ilvl w:val="0"/>
          <w:numId w:val="37"/>
        </w:numPr>
        <w:overflowPunct w:val="0"/>
        <w:autoSpaceDE w:val="0"/>
        <w:autoSpaceDN w:val="0"/>
        <w:adjustRightInd w:val="0"/>
        <w:spacing w:after="120" w:line="240" w:lineRule="auto"/>
        <w:textAlignment w:val="baseline"/>
      </w:pPr>
      <w:r>
        <w:t xml:space="preserve">Use </w:t>
      </w:r>
      <w:r w:rsidRPr="00FB268D">
        <w:t>modules</w:t>
      </w:r>
      <w:r w:rsidR="0031777C">
        <w:t xml:space="preserve"> (not common blocks)</w:t>
      </w:r>
      <w:r w:rsidRPr="00FB268D">
        <w:t xml:space="preserve"> for </w:t>
      </w:r>
      <w:r>
        <w:t xml:space="preserve">sharing </w:t>
      </w:r>
      <w:r w:rsidRPr="00FB268D">
        <w:t>large segments of data</w:t>
      </w:r>
      <w:r>
        <w:t>.</w:t>
      </w:r>
    </w:p>
    <w:p w14:paraId="3B93F0B8" w14:textId="77777777" w:rsidR="00787A66" w:rsidRPr="00FB268D" w:rsidRDefault="00787A66" w:rsidP="00787A66">
      <w:pPr>
        <w:numPr>
          <w:ilvl w:val="0"/>
          <w:numId w:val="37"/>
        </w:numPr>
        <w:overflowPunct w:val="0"/>
        <w:autoSpaceDE w:val="0"/>
        <w:autoSpaceDN w:val="0"/>
        <w:adjustRightInd w:val="0"/>
        <w:spacing w:after="120" w:line="240" w:lineRule="auto"/>
        <w:textAlignment w:val="baseline"/>
      </w:pPr>
      <w:r>
        <w:t>Remove unused variables.</w:t>
      </w:r>
    </w:p>
    <w:p w14:paraId="35868588" w14:textId="77777777" w:rsidR="00787A66" w:rsidRPr="00AA2666" w:rsidRDefault="00787A66" w:rsidP="00787A66">
      <w:pPr>
        <w:numPr>
          <w:ilvl w:val="0"/>
          <w:numId w:val="37"/>
        </w:numPr>
        <w:overflowPunct w:val="0"/>
        <w:autoSpaceDE w:val="0"/>
        <w:autoSpaceDN w:val="0"/>
        <w:adjustRightInd w:val="0"/>
        <w:spacing w:after="120" w:line="240" w:lineRule="auto"/>
        <w:textAlignment w:val="baseline"/>
      </w:pPr>
      <w:r w:rsidRPr="00AA2666">
        <w:rPr>
          <w:bCs/>
        </w:rPr>
        <w:t xml:space="preserve">Do not use, </w:t>
      </w:r>
      <w:r w:rsidRPr="00AA2666">
        <w:rPr>
          <w:bCs/>
          <w:i/>
          <w:iCs/>
        </w:rPr>
        <w:t>if at all possible</w:t>
      </w:r>
      <w:r w:rsidRPr="00AA2666">
        <w:rPr>
          <w:bCs/>
        </w:rPr>
        <w:t>, compiler</w:t>
      </w:r>
      <w:r>
        <w:rPr>
          <w:bCs/>
        </w:rPr>
        <w:t xml:space="preserve"> specific functions or calls.</w:t>
      </w:r>
      <w:r w:rsidRPr="00AA2666">
        <w:rPr>
          <w:bCs/>
        </w:rPr>
        <w:t xml:space="preserve"> Doing so limits portability of the code.</w:t>
      </w:r>
      <w:r>
        <w:rPr>
          <w:bCs/>
        </w:rPr>
        <w:t xml:space="preserve"> If compiler specific function</w:t>
      </w:r>
      <w:r w:rsidR="002C0405">
        <w:rPr>
          <w:bCs/>
        </w:rPr>
        <w:t>s or calls must be used, localiz</w:t>
      </w:r>
      <w:r>
        <w:rPr>
          <w:bCs/>
        </w:rPr>
        <w:t>e the impact by wrapping the compiler extensions within a generic procedure and call that generic procedure. Document the potential portability problem in the calling code.</w:t>
      </w:r>
    </w:p>
    <w:p w14:paraId="04BD7F36" w14:textId="77777777" w:rsidR="00787A66" w:rsidRPr="00B52F81" w:rsidRDefault="00787A66" w:rsidP="00787A66">
      <w:pPr>
        <w:numPr>
          <w:ilvl w:val="0"/>
          <w:numId w:val="37"/>
        </w:numPr>
        <w:overflowPunct w:val="0"/>
        <w:autoSpaceDE w:val="0"/>
        <w:autoSpaceDN w:val="0"/>
        <w:adjustRightInd w:val="0"/>
        <w:spacing w:after="120" w:line="240" w:lineRule="auto"/>
        <w:textAlignment w:val="baseline"/>
      </w:pPr>
      <w:r>
        <w:rPr>
          <w:bCs/>
        </w:rPr>
        <w:t xml:space="preserve">Always use generic, not specific, intrinsic functions, e.g. </w:t>
      </w:r>
      <w:r w:rsidRPr="00AA2666">
        <w:rPr>
          <w:rFonts w:ascii="Courier New" w:hAnsi="Courier New"/>
          <w:caps/>
          <w:sz w:val="20"/>
        </w:rPr>
        <w:t>COS</w:t>
      </w:r>
      <w:r>
        <w:rPr>
          <w:bCs/>
        </w:rPr>
        <w:t xml:space="preserve"> rather than </w:t>
      </w:r>
      <w:r w:rsidRPr="00AA2666">
        <w:rPr>
          <w:rFonts w:ascii="Courier New" w:hAnsi="Courier New"/>
          <w:caps/>
          <w:sz w:val="20"/>
        </w:rPr>
        <w:t>DCOS</w:t>
      </w:r>
      <w:r>
        <w:rPr>
          <w:bCs/>
        </w:rPr>
        <w:t>.</w:t>
      </w:r>
    </w:p>
    <w:p w14:paraId="74C5F50F" w14:textId="77777777" w:rsidR="00787A66" w:rsidRPr="0031777C" w:rsidRDefault="00787A66" w:rsidP="00787A66">
      <w:pPr>
        <w:numPr>
          <w:ilvl w:val="0"/>
          <w:numId w:val="37"/>
        </w:numPr>
        <w:overflowPunct w:val="0"/>
        <w:autoSpaceDE w:val="0"/>
        <w:autoSpaceDN w:val="0"/>
        <w:adjustRightInd w:val="0"/>
        <w:spacing w:after="120" w:line="240" w:lineRule="auto"/>
        <w:textAlignment w:val="baseline"/>
      </w:pPr>
      <w:r>
        <w:rPr>
          <w:bCs/>
        </w:rPr>
        <w:t xml:space="preserve">Remove code </w:t>
      </w:r>
      <w:r w:rsidRPr="00B52F81">
        <w:rPr>
          <w:bCs/>
        </w:rPr>
        <w:t>that was used for debugging purposes once the debugging is complete</w:t>
      </w:r>
      <w:r>
        <w:rPr>
          <w:bCs/>
        </w:rPr>
        <w:t>.</w:t>
      </w:r>
    </w:p>
    <w:p w14:paraId="6957345C" w14:textId="77777777" w:rsidR="0031777C" w:rsidRPr="00433930" w:rsidRDefault="0031777C" w:rsidP="00787A66">
      <w:pPr>
        <w:numPr>
          <w:ilvl w:val="0"/>
          <w:numId w:val="37"/>
        </w:numPr>
        <w:overflowPunct w:val="0"/>
        <w:autoSpaceDE w:val="0"/>
        <w:autoSpaceDN w:val="0"/>
        <w:adjustRightInd w:val="0"/>
        <w:spacing w:after="120" w:line="240" w:lineRule="auto"/>
        <w:textAlignment w:val="baseline"/>
      </w:pPr>
      <w:r>
        <w:rPr>
          <w:bCs/>
        </w:rPr>
        <w:t>A standard naming convention has been adopted for variables and routines which refer to tangent linear and adjoint values, use suffixes “_</w:t>
      </w:r>
      <w:proofErr w:type="spellStart"/>
      <w:r>
        <w:rPr>
          <w:bCs/>
        </w:rPr>
        <w:t>tl</w:t>
      </w:r>
      <w:proofErr w:type="spellEnd"/>
      <w:r>
        <w:rPr>
          <w:bCs/>
        </w:rPr>
        <w:t>” and “_ad” respectively.</w:t>
      </w:r>
    </w:p>
    <w:p w14:paraId="5180ADA0" w14:textId="77777777" w:rsidR="001E3079" w:rsidRDefault="001E3079" w:rsidP="00D1663F">
      <w:pPr>
        <w:rPr>
          <w:rStyle w:val="BookTitle"/>
          <w:b w:val="0"/>
          <w:smallCaps w:val="0"/>
        </w:rPr>
      </w:pPr>
    </w:p>
    <w:p w14:paraId="5091A4CC" w14:textId="77777777" w:rsidR="001E3079" w:rsidRDefault="001E3079" w:rsidP="00D1663F">
      <w:pPr>
        <w:rPr>
          <w:rStyle w:val="BookTitle"/>
          <w:b w:val="0"/>
          <w:smallCaps w:val="0"/>
        </w:rPr>
      </w:pPr>
    </w:p>
    <w:p w14:paraId="7E6BFF7F" w14:textId="77777777" w:rsidR="001E3079" w:rsidRDefault="001E3079" w:rsidP="00D1663F">
      <w:pPr>
        <w:rPr>
          <w:rStyle w:val="BookTitle"/>
          <w:b w:val="0"/>
          <w:smallCaps w:val="0"/>
        </w:rPr>
      </w:pPr>
    </w:p>
    <w:p w14:paraId="10359FBA" w14:textId="77777777" w:rsidR="006F5E8E" w:rsidRPr="001E3079" w:rsidRDefault="002676B1" w:rsidP="00D1663F">
      <w:pPr>
        <w:rPr>
          <w:rStyle w:val="BookTitle"/>
          <w:sz w:val="20"/>
          <w:szCs w:val="20"/>
        </w:rPr>
        <w:sectPr w:rsidR="006F5E8E" w:rsidRPr="001E3079">
          <w:pgSz w:w="12240" w:h="15840"/>
          <w:pgMar w:top="1440" w:right="1440" w:bottom="1440" w:left="1440" w:header="720" w:footer="720" w:gutter="0"/>
          <w:pgNumType w:start="1" w:chapStyle="7"/>
          <w:cols w:space="720"/>
          <w:docGrid w:linePitch="360"/>
        </w:sectPr>
      </w:pPr>
      <w:r>
        <w:rPr>
          <w:bCs/>
          <w:noProof/>
          <w:spacing w:val="5"/>
        </w:rPr>
        <w:pict w14:anchorId="5BBFB168">
          <v:shape id="_x0000_s1040" type="#_x0000_t32" alt="" style="position:absolute;margin-left:0;margin-top:5.7pt;width:333pt;height:.5pt;flip:y;z-index:251748352;mso-wrap-edited:f;mso-width-percent:0;mso-height-percent:0;mso-width-percent:0;mso-height-percent:0" o:connectortype="straight" strokecolor="#a5a5a5 [2092]" strokeweight="1.25pt"/>
        </w:pict>
      </w:r>
      <w:r w:rsidR="00F6675E" w:rsidRPr="00F6675E">
        <w:rPr>
          <w:rStyle w:val="BookTitle"/>
          <w:b w:val="0"/>
          <w:smallCaps w:val="0"/>
        </w:rPr>
        <w:br/>
      </w:r>
      <w:r w:rsidR="00C272BB">
        <w:fldChar w:fldCharType="begin"/>
      </w:r>
      <w:r w:rsidR="00C272BB">
        <w:instrText xml:space="preserve"> REF _Ref302462772 \w \h  \* MERGEFORMAT </w:instrText>
      </w:r>
      <w:r w:rsidR="00C272BB">
        <w:fldChar w:fldCharType="separate"/>
      </w:r>
      <w:r w:rsidR="00543231" w:rsidRPr="00543231">
        <w:rPr>
          <w:rStyle w:val="BookTitle"/>
          <w:sz w:val="20"/>
          <w:szCs w:val="20"/>
        </w:rPr>
        <w:t>Appendix A</w:t>
      </w:r>
      <w:r w:rsidR="00C272BB">
        <w:fldChar w:fldCharType="end"/>
      </w:r>
      <w:r w:rsidR="001E3079" w:rsidRPr="001E3079">
        <w:rPr>
          <w:rStyle w:val="BookTitle"/>
          <w:sz w:val="20"/>
          <w:szCs w:val="20"/>
        </w:rPr>
        <w:t xml:space="preserve"> was taken from</w:t>
      </w:r>
      <w:r w:rsidR="003932BA">
        <w:rPr>
          <w:rStyle w:val="BookTitle"/>
          <w:sz w:val="20"/>
          <w:szCs w:val="20"/>
        </w:rPr>
        <w:t xml:space="preserve"> the</w:t>
      </w:r>
      <w:r w:rsidR="001E3079" w:rsidRPr="001E3079">
        <w:rPr>
          <w:rStyle w:val="BookTitle"/>
          <w:sz w:val="20"/>
          <w:szCs w:val="20"/>
        </w:rPr>
        <w:t xml:space="preserve"> </w:t>
      </w:r>
      <w:r w:rsidR="001E3079" w:rsidRPr="001E3079">
        <w:rPr>
          <w:rStyle w:val="BookTitle"/>
          <w:sz w:val="20"/>
          <w:szCs w:val="20"/>
          <w:u w:val="single"/>
        </w:rPr>
        <w:t>Boulder Community GSI Code Management Plan (2009)</w:t>
      </w:r>
    </w:p>
    <w:p w14:paraId="743D6E52" w14:textId="77777777" w:rsidR="003932BA" w:rsidRDefault="000869F3" w:rsidP="003932BA">
      <w:pPr>
        <w:pStyle w:val="Heading7"/>
        <w:ind w:left="360"/>
        <w:rPr>
          <w:rStyle w:val="BookTitle"/>
        </w:rPr>
      </w:pPr>
      <w:r>
        <w:rPr>
          <w:rStyle w:val="BookTitle"/>
        </w:rPr>
        <w:lastRenderedPageBreak/>
        <w:t>Regression Testing</w:t>
      </w:r>
    </w:p>
    <w:p w14:paraId="73BE3220" w14:textId="77777777" w:rsidR="002A2D52" w:rsidRPr="002A2D52" w:rsidRDefault="002A2D52" w:rsidP="002A2D52">
      <w:pPr>
        <w:spacing w:after="120"/>
      </w:pPr>
    </w:p>
    <w:p w14:paraId="6295FD05" w14:textId="77777777" w:rsidR="00346268" w:rsidRDefault="00ED713F" w:rsidP="00346268">
      <w:pPr>
        <w:spacing w:after="0" w:line="240" w:lineRule="auto"/>
        <w:ind w:left="360"/>
      </w:pPr>
      <w:r>
        <w:t xml:space="preserve">A suite of regression tests will be made available </w:t>
      </w:r>
      <w:r w:rsidR="002A2D52">
        <w:t>for</w:t>
      </w:r>
      <w:r>
        <w:t xml:space="preserve"> users to run while doing development and prior to requests for committing system modifications back into the community UPP repository.</w:t>
      </w:r>
      <w:r w:rsidR="002B65D6">
        <w:t xml:space="preserve">  These regression tests will be broken down into code functionality</w:t>
      </w:r>
      <w:r w:rsidR="00461D9F">
        <w:t>,</w:t>
      </w:r>
      <w:r w:rsidR="002B65D6">
        <w:t xml:space="preserve"> allowing users to better match their modifications to an appropriate test.  To aid developers in understanding the available tests and their application a </w:t>
      </w:r>
      <w:r w:rsidR="008D0A38">
        <w:t>brief explanation of the software architecture has been included here.</w:t>
      </w:r>
    </w:p>
    <w:p w14:paraId="2F188B59" w14:textId="77777777" w:rsidR="00346268" w:rsidRDefault="00346268" w:rsidP="00346268">
      <w:pPr>
        <w:spacing w:after="0" w:line="240" w:lineRule="auto"/>
        <w:ind w:left="360"/>
      </w:pPr>
    </w:p>
    <w:p w14:paraId="5BA6A9B3" w14:textId="77777777" w:rsidR="00346268" w:rsidRDefault="008D0A38" w:rsidP="00346268">
      <w:pPr>
        <w:spacing w:after="0" w:line="240" w:lineRule="auto"/>
        <w:ind w:left="360"/>
      </w:pPr>
      <w:r>
        <w:t xml:space="preserve">The UPP begins by reading in a file named </w:t>
      </w:r>
      <w:r w:rsidRPr="00461D9F">
        <w:t>ITAG</w:t>
      </w:r>
      <w:r>
        <w:t>.  This file specifies the input filename, model, and input data format.  There is other information in this file that will not be discussed here.  Based on the model and input format</w:t>
      </w:r>
      <w:r w:rsidR="00461D9F">
        <w:t>,</w:t>
      </w:r>
      <w:r>
        <w:t xml:space="preserve"> the </w:t>
      </w:r>
      <w:r w:rsidR="00D1663F">
        <w:t xml:space="preserve">input </w:t>
      </w:r>
      <w:r>
        <w:t>data is read.  There is minimal calculation done at this point.  The code returns to a central flow to read in the control file</w:t>
      </w:r>
      <w:r w:rsidR="00461D9F">
        <w:t xml:space="preserve"> </w:t>
      </w:r>
      <w:r w:rsidR="00CB5961">
        <w:t>(</w:t>
      </w:r>
      <w:proofErr w:type="spellStart"/>
      <w:r w:rsidR="005008CD" w:rsidRPr="005008CD">
        <w:rPr>
          <w:b/>
          <w:i/>
        </w:rPr>
        <w:t>wrf_</w:t>
      </w:r>
      <w:proofErr w:type="gramStart"/>
      <w:r w:rsidR="005008CD" w:rsidRPr="005008CD">
        <w:rPr>
          <w:b/>
          <w:i/>
        </w:rPr>
        <w:t>cntrl.parm</w:t>
      </w:r>
      <w:proofErr w:type="spellEnd"/>
      <w:proofErr w:type="gramEnd"/>
      <w:r w:rsidR="00CB5961">
        <w:t>)</w:t>
      </w:r>
      <w:r>
        <w:t xml:space="preserve"> which specifies which outputs are requested.  The </w:t>
      </w:r>
      <w:r w:rsidR="00D1663F">
        <w:t>computation of the output variables</w:t>
      </w:r>
      <w:r w:rsidR="00461D9F">
        <w:t xml:space="preserve"> </w:t>
      </w:r>
      <w:r>
        <w:t>begins</w:t>
      </w:r>
      <w:r w:rsidR="00D1663F">
        <w:t xml:space="preserve"> at this point</w:t>
      </w:r>
      <w:r>
        <w:t>.  This processing is broke</w:t>
      </w:r>
      <w:r w:rsidR="00461D9F">
        <w:t>n</w:t>
      </w:r>
      <w:r>
        <w:t xml:space="preserve"> into parameter type.  Output of the data occurs as the data is processed.</w:t>
      </w:r>
      <w:r w:rsidR="00695808">
        <w:t xml:space="preserve">  </w:t>
      </w:r>
      <w:r w:rsidR="0091777B">
        <w:fldChar w:fldCharType="begin"/>
      </w:r>
      <w:r w:rsidR="00AC02AA">
        <w:instrText xml:space="preserve"> REF _Ref302472049 \h </w:instrText>
      </w:r>
      <w:r w:rsidR="0091777B">
        <w:fldChar w:fldCharType="separate"/>
      </w:r>
      <w:r w:rsidR="00543231">
        <w:t>Figure 4. UPP Code Process Flow</w:t>
      </w:r>
      <w:r w:rsidR="0091777B">
        <w:fldChar w:fldCharType="end"/>
      </w:r>
      <w:r w:rsidR="00AC02AA">
        <w:t xml:space="preserve"> </w:t>
      </w:r>
      <w:r w:rsidR="00695808">
        <w:t>shows the UPP code process flow.</w:t>
      </w:r>
    </w:p>
    <w:p w14:paraId="23C92619" w14:textId="77777777" w:rsidR="00346268" w:rsidRDefault="002676B1" w:rsidP="00346268">
      <w:pPr>
        <w:spacing w:after="0" w:line="240" w:lineRule="auto"/>
        <w:ind w:left="360"/>
      </w:pPr>
      <w:r>
        <w:pict w14:anchorId="4C050737">
          <v:group id="_x0000_s1026" editas="canvas" alt="" style="width:468pt;height:155.2pt;mso-position-horizontal-relative:char;mso-position-vertical-relative:line" coordorigin="2525,1863" coordsize="7200,2387">
            <o:lock v:ext="edit" aspectratio="t"/>
            <v:shape id="_x0000_s1027" type="#_x0000_t75" alt="" style="position:absolute;left:2525;top:1863;width:7200;height:2387" o:preferrelative="f">
              <v:fill o:detectmouseclick="t"/>
              <v:path o:extrusionok="t" o:connecttype="none"/>
              <o:lock v:ext="edit" text="t"/>
            </v:shape>
            <v:group id="_x0000_s1028" alt="" style="position:absolute;left:2824;top:2056;width:6385;height:1708" coordorigin="2824,2056" coordsize="6385,1708">
              <v:shape id="_x0000_s1029" type="#_x0000_t109" alt="" style="position:absolute;left:5179;top:2679;width:1323;height:314;mso-wrap-style:square;v-text-anchor:top">
                <v:textbox>
                  <w:txbxContent>
                    <w:p w14:paraId="20311209" w14:textId="77777777" w:rsidR="001D4C9B" w:rsidRDefault="001D4C9B" w:rsidP="002B65D6">
                      <w:r>
                        <w:t>Process Input</w:t>
                      </w:r>
                    </w:p>
                  </w:txbxContent>
                </v:textbox>
              </v:shape>
              <v:shape id="_x0000_s1030" type="#_x0000_t109" alt="" style="position:absolute;left:2824;top:2056;width:1025;height:315;mso-wrap-style:square;v-text-anchor:top">
                <v:textbox>
                  <w:txbxContent>
                    <w:p w14:paraId="74024D60" w14:textId="77777777" w:rsidR="001D4C9B" w:rsidRDefault="001D4C9B" w:rsidP="002B65D6">
                      <w:r>
                        <w:t>Read ITAG</w:t>
                      </w:r>
                    </w:p>
                  </w:txbxContent>
                </v:textbox>
              </v:shape>
              <v:shape id="_x0000_s1031" type="#_x0000_t109" alt="" style="position:absolute;left:5195;top:2056;width:1307;height:315;mso-wrap-style:square;v-text-anchor:top">
                <v:textbox>
                  <w:txbxContent>
                    <w:p w14:paraId="3E03781E" w14:textId="77777777" w:rsidR="001D4C9B" w:rsidRDefault="001D4C9B" w:rsidP="002B65D6">
                      <w:r>
                        <w:t>Read Input File</w:t>
                      </w:r>
                    </w:p>
                  </w:txbxContent>
                </v:textbox>
              </v:shape>
              <v:shape id="_x0000_s1032" type="#_x0000_t109" alt="" style="position:absolute;left:7671;top:2056;width:1538;height:315;mso-wrap-style:square;v-text-anchor:top">
                <v:textbox>
                  <w:txbxContent>
                    <w:p w14:paraId="4AB50165" w14:textId="77777777" w:rsidR="001D4C9B" w:rsidRDefault="001D4C9B" w:rsidP="002B65D6">
                      <w:r>
                        <w:t>Read Control File</w:t>
                      </w:r>
                    </w:p>
                  </w:txbxContent>
                </v:textbox>
              </v:shape>
              <v:shape id="_x0000_s1033" type="#_x0000_t109" alt="" style="position:absolute;left:4833;top:3456;width:2016;height:308;mso-wrap-style:square;v-text-anchor:top">
                <v:textbox>
                  <w:txbxContent>
                    <w:p w14:paraId="239FF2D0" w14:textId="77777777" w:rsidR="001D4C9B" w:rsidRDefault="001D4C9B" w:rsidP="002B65D6">
                      <w:r>
                        <w:t>Output Requested Values</w:t>
                      </w:r>
                    </w:p>
                  </w:txbxContent>
                </v:textbox>
              </v:shape>
              <v:shape id="_x0000_s1034" type="#_x0000_t32" alt="" style="position:absolute;left:3849;top:2214;width:1346;height:1" o:connectortype="straight">
                <v:stroke endarrow="block"/>
              </v:shape>
              <v:shape id="_x0000_s1035" type="#_x0000_t32" alt="" style="position:absolute;left:6502;top:2214;width:1169;height:1;flip:y" o:connectortype="straight">
                <v:stroke endarrow="block"/>
              </v:shape>
              <v:shape id="_x0000_s1036" type="#_x0000_t33" alt="" style="position:absolute;left:7238;top:1635;width:465;height:1938;rotation:90" o:connectortype="elbow" adj="-339377,-27514,-339377">
                <v:stroke endarrow="block"/>
              </v:shape>
              <v:shape id="_x0000_s1037" type="#_x0000_t32" alt="" style="position:absolute;left:5840;top:2993;width:1;height:463" o:connectortype="straight">
                <v:stroke endarrow="block"/>
              </v:shape>
            </v:group>
            <v:shape id="_x0000_s1038" type="#_x0000_t202" alt="" style="position:absolute;left:4594;top:3940;width:2446;height:218;mso-wrap-style:square;v-text-anchor:top" stroked="f">
              <v:textbox inset="0,0,0,0">
                <w:txbxContent>
                  <w:p w14:paraId="1E8A3A6E" w14:textId="77777777" w:rsidR="001D4C9B" w:rsidRPr="00AC02AA" w:rsidRDefault="001D4C9B" w:rsidP="00AC02AA"/>
                </w:txbxContent>
              </v:textbox>
            </v:shape>
            <v:shape id="_x0000_s1039" type="#_x0000_t202" alt="" style="position:absolute;left:4525;top:3940;width:2792;height:216;mso-wrap-style:square;v-text-anchor:top" stroked="f">
              <v:textbox style="mso-next-textbox:#_x0000_s1039" inset="0,0,0,0">
                <w:txbxContent>
                  <w:p w14:paraId="187E06AE" w14:textId="77777777" w:rsidR="001D4C9B" w:rsidRPr="00384F65" w:rsidRDefault="001D4C9B" w:rsidP="00AC02AA">
                    <w:pPr>
                      <w:pStyle w:val="Caption"/>
                    </w:pPr>
                    <w:bookmarkStart w:id="42" w:name="_Ref302472049"/>
                    <w:r>
                      <w:t>Figure 4. UPP Code Process Flow</w:t>
                    </w:r>
                    <w:bookmarkEnd w:id="42"/>
                  </w:p>
                </w:txbxContent>
              </v:textbox>
            </v:shape>
            <w10:anchorlock/>
          </v:group>
        </w:pict>
      </w:r>
    </w:p>
    <w:p w14:paraId="76C76066" w14:textId="77777777" w:rsidR="00346268" w:rsidRDefault="0091777B" w:rsidP="00346268">
      <w:pPr>
        <w:spacing w:after="0" w:line="240" w:lineRule="auto"/>
        <w:ind w:left="360"/>
      </w:pPr>
      <w:r w:rsidRPr="001E3079">
        <w:rPr>
          <w:u w:val="single"/>
        </w:rPr>
        <w:fldChar w:fldCharType="begin"/>
      </w:r>
      <w:r w:rsidR="00695808" w:rsidRPr="001E3079">
        <w:rPr>
          <w:u w:val="single"/>
        </w:rPr>
        <w:instrText xml:space="preserve"> REF _Ref293826172 \h </w:instrText>
      </w:r>
      <w:r w:rsidRPr="001E3079">
        <w:rPr>
          <w:u w:val="single"/>
        </w:rPr>
      </w:r>
      <w:r w:rsidRPr="001E3079">
        <w:rPr>
          <w:u w:val="single"/>
        </w:rPr>
        <w:fldChar w:fldCharType="separate"/>
      </w:r>
      <w:r w:rsidR="00543231">
        <w:t xml:space="preserve">Table </w:t>
      </w:r>
      <w:r w:rsidR="00543231">
        <w:rPr>
          <w:noProof/>
        </w:rPr>
        <w:t>2</w:t>
      </w:r>
      <w:r w:rsidR="00543231">
        <w:t>.  UPP Input Types</w:t>
      </w:r>
      <w:r w:rsidRPr="001E3079">
        <w:rPr>
          <w:u w:val="single"/>
        </w:rPr>
        <w:fldChar w:fldCharType="end"/>
      </w:r>
      <w:r w:rsidR="00695808">
        <w:t xml:space="preserve"> shows the actual subroutine</w:t>
      </w:r>
      <w:r w:rsidR="00CD5BE0">
        <w:t>s</w:t>
      </w:r>
      <w:r w:rsidR="00695808">
        <w:t xml:space="preserve"> called to process each model and input type.  </w:t>
      </w:r>
      <w:r w:rsidR="00CD5BE0">
        <w:t xml:space="preserve">UPP is currently set up to ingest WRF binary and NEMSIO binary files.  They are binary files with WRF and NEMSIO headers respectively to identify what model variables each record represents.  UPP also has two options to read WRF binary files, the sequential read in INITPOST*BIN and record independent MPI IO read in INITPOST*MPIIO.  </w:t>
      </w:r>
      <w:r w:rsidR="00695808">
        <w:t xml:space="preserve">When a user makes a modification based on an input type the modifications should be propagated to all routines which are affected.  </w:t>
      </w:r>
      <w:r w:rsidR="00CB5961">
        <w:t>W</w:t>
      </w:r>
      <w:r w:rsidR="00695808">
        <w:t>hen testing</w:t>
      </w:r>
      <w:r w:rsidR="00461D9F">
        <w:t>,</w:t>
      </w:r>
      <w:r w:rsidR="00695808">
        <w:t xml:space="preserve"> all routines should be verified </w:t>
      </w:r>
      <w:r w:rsidR="00D27524">
        <w:t xml:space="preserve">to ascertain </w:t>
      </w:r>
      <w:r w:rsidR="00695808">
        <w:t>that their functionality has not been compromised.</w:t>
      </w:r>
    </w:p>
    <w:p w14:paraId="59CA28A8" w14:textId="77777777" w:rsidR="00346268" w:rsidRDefault="00346268" w:rsidP="00346268">
      <w:pPr>
        <w:spacing w:after="0" w:line="240" w:lineRule="auto"/>
        <w:ind w:left="360"/>
      </w:pPr>
    </w:p>
    <w:tbl>
      <w:tblPr>
        <w:tblStyle w:val="LightGrid-Accent5"/>
        <w:tblW w:w="0" w:type="auto"/>
        <w:tblInd w:w="468" w:type="dxa"/>
        <w:tblLook w:val="0420" w:firstRow="1" w:lastRow="0" w:firstColumn="0" w:lastColumn="0" w:noHBand="0" w:noVBand="1"/>
      </w:tblPr>
      <w:tblGrid>
        <w:gridCol w:w="1530"/>
        <w:gridCol w:w="1980"/>
        <w:gridCol w:w="2430"/>
        <w:gridCol w:w="3168"/>
      </w:tblGrid>
      <w:tr w:rsidR="00CD5BE0" w14:paraId="041B5F3A" w14:textId="77777777" w:rsidTr="00A72221">
        <w:trPr>
          <w:cnfStyle w:val="100000000000" w:firstRow="1" w:lastRow="0" w:firstColumn="0" w:lastColumn="0" w:oddVBand="0" w:evenVBand="0" w:oddHBand="0" w:evenHBand="0" w:firstRowFirstColumn="0" w:firstRowLastColumn="0" w:lastRowFirstColumn="0" w:lastRowLastColumn="0"/>
        </w:trPr>
        <w:tc>
          <w:tcPr>
            <w:tcW w:w="1530" w:type="dxa"/>
          </w:tcPr>
          <w:p w14:paraId="3B869BC2" w14:textId="77777777" w:rsidR="00CD5BE0" w:rsidRDefault="00CD5BE0" w:rsidP="00346268">
            <w:pPr>
              <w:jc w:val="center"/>
              <w:rPr>
                <w:rFonts w:asciiTheme="minorHAnsi" w:eastAsiaTheme="minorHAnsi" w:hAnsiTheme="minorHAnsi" w:cstheme="minorBidi"/>
                <w:b w:val="0"/>
                <w:bCs w:val="0"/>
              </w:rPr>
            </w:pPr>
            <w:r>
              <w:t>Model</w:t>
            </w:r>
          </w:p>
        </w:tc>
        <w:tc>
          <w:tcPr>
            <w:tcW w:w="1980" w:type="dxa"/>
          </w:tcPr>
          <w:p w14:paraId="36123C71" w14:textId="77777777" w:rsidR="00CD5BE0" w:rsidRDefault="00CD5BE0" w:rsidP="00346268">
            <w:pPr>
              <w:jc w:val="center"/>
              <w:rPr>
                <w:rFonts w:asciiTheme="minorHAnsi" w:eastAsiaTheme="minorHAnsi" w:hAnsiTheme="minorHAnsi" w:cstheme="minorBidi"/>
                <w:b w:val="0"/>
                <w:bCs w:val="0"/>
              </w:rPr>
            </w:pPr>
            <w:r>
              <w:t>Input Format</w:t>
            </w:r>
          </w:p>
        </w:tc>
        <w:tc>
          <w:tcPr>
            <w:tcW w:w="2430" w:type="dxa"/>
          </w:tcPr>
          <w:p w14:paraId="74A58228" w14:textId="77777777" w:rsidR="00CD5BE0" w:rsidRDefault="00CD5BE0" w:rsidP="00346268">
            <w:pPr>
              <w:jc w:val="center"/>
            </w:pPr>
            <w:r>
              <w:t>UPP “</w:t>
            </w:r>
            <w:proofErr w:type="spellStart"/>
            <w:r>
              <w:t>itag</w:t>
            </w:r>
            <w:proofErr w:type="spellEnd"/>
            <w:r>
              <w:t>” input value</w:t>
            </w:r>
          </w:p>
        </w:tc>
        <w:tc>
          <w:tcPr>
            <w:tcW w:w="3168" w:type="dxa"/>
          </w:tcPr>
          <w:p w14:paraId="0C7F20D6" w14:textId="77777777" w:rsidR="00CD5BE0" w:rsidRDefault="00CD5BE0" w:rsidP="00346268">
            <w:pPr>
              <w:jc w:val="center"/>
              <w:rPr>
                <w:rFonts w:asciiTheme="minorHAnsi" w:eastAsiaTheme="minorHAnsi" w:hAnsiTheme="minorHAnsi" w:cstheme="minorBidi"/>
                <w:b w:val="0"/>
                <w:bCs w:val="0"/>
              </w:rPr>
            </w:pPr>
            <w:r>
              <w:t>Read Routine</w:t>
            </w:r>
          </w:p>
        </w:tc>
      </w:tr>
      <w:tr w:rsidR="00CD5BE0" w14:paraId="2D28E156" w14:textId="77777777" w:rsidTr="00A72221">
        <w:trPr>
          <w:cnfStyle w:val="000000100000" w:firstRow="0" w:lastRow="0" w:firstColumn="0" w:lastColumn="0" w:oddVBand="0" w:evenVBand="0" w:oddHBand="1" w:evenHBand="0" w:firstRowFirstColumn="0" w:firstRowLastColumn="0" w:lastRowFirstColumn="0" w:lastRowLastColumn="0"/>
        </w:trPr>
        <w:tc>
          <w:tcPr>
            <w:tcW w:w="1530" w:type="dxa"/>
          </w:tcPr>
          <w:p w14:paraId="2920F15D" w14:textId="77777777" w:rsidR="00CD5BE0" w:rsidRDefault="00CD5BE0" w:rsidP="00346268">
            <w:pPr>
              <w:jc w:val="center"/>
            </w:pPr>
            <w:r>
              <w:t>ARW / RAPR</w:t>
            </w:r>
          </w:p>
        </w:tc>
        <w:tc>
          <w:tcPr>
            <w:tcW w:w="1980" w:type="dxa"/>
          </w:tcPr>
          <w:p w14:paraId="6FD84696" w14:textId="77777777" w:rsidR="00CD5BE0" w:rsidRDefault="00CD5BE0" w:rsidP="00346268">
            <w:pPr>
              <w:jc w:val="center"/>
            </w:pPr>
            <w:proofErr w:type="spellStart"/>
            <w:r>
              <w:t>netCDF</w:t>
            </w:r>
            <w:proofErr w:type="spellEnd"/>
          </w:p>
        </w:tc>
        <w:tc>
          <w:tcPr>
            <w:tcW w:w="2430" w:type="dxa"/>
          </w:tcPr>
          <w:p w14:paraId="5718E579" w14:textId="77777777" w:rsidR="00CD5BE0" w:rsidRDefault="00CD5BE0" w:rsidP="00346268">
            <w:pPr>
              <w:jc w:val="center"/>
            </w:pPr>
            <w:proofErr w:type="spellStart"/>
            <w:r>
              <w:t>netcdf</w:t>
            </w:r>
            <w:proofErr w:type="spellEnd"/>
          </w:p>
        </w:tc>
        <w:tc>
          <w:tcPr>
            <w:tcW w:w="3168" w:type="dxa"/>
          </w:tcPr>
          <w:p w14:paraId="71282BE5" w14:textId="77777777" w:rsidR="00CD5BE0" w:rsidRDefault="00CD5BE0" w:rsidP="00346268">
            <w:pPr>
              <w:jc w:val="center"/>
            </w:pPr>
            <w:r>
              <w:t>INITPOST</w:t>
            </w:r>
          </w:p>
        </w:tc>
      </w:tr>
      <w:tr w:rsidR="00CD5BE0" w14:paraId="7B69D50C" w14:textId="77777777" w:rsidTr="00A72221">
        <w:trPr>
          <w:cnfStyle w:val="000000010000" w:firstRow="0" w:lastRow="0" w:firstColumn="0" w:lastColumn="0" w:oddVBand="0" w:evenVBand="0" w:oddHBand="0" w:evenHBand="1" w:firstRowFirstColumn="0" w:firstRowLastColumn="0" w:lastRowFirstColumn="0" w:lastRowLastColumn="0"/>
        </w:trPr>
        <w:tc>
          <w:tcPr>
            <w:tcW w:w="1530" w:type="dxa"/>
          </w:tcPr>
          <w:p w14:paraId="14595E83" w14:textId="77777777" w:rsidR="00CD5BE0" w:rsidRDefault="00CD5BE0" w:rsidP="00346268">
            <w:pPr>
              <w:jc w:val="center"/>
            </w:pPr>
            <w:r>
              <w:t>ARW/RAPR</w:t>
            </w:r>
          </w:p>
        </w:tc>
        <w:tc>
          <w:tcPr>
            <w:tcW w:w="1980" w:type="dxa"/>
          </w:tcPr>
          <w:p w14:paraId="438B78E5" w14:textId="77777777" w:rsidR="00CD5BE0" w:rsidRDefault="00CD5BE0" w:rsidP="00346268">
            <w:pPr>
              <w:jc w:val="center"/>
              <w:rPr>
                <w:sz w:val="20"/>
                <w:szCs w:val="20"/>
              </w:rPr>
            </w:pPr>
            <w:r>
              <w:t>WRF binary</w:t>
            </w:r>
          </w:p>
        </w:tc>
        <w:tc>
          <w:tcPr>
            <w:tcW w:w="2430" w:type="dxa"/>
          </w:tcPr>
          <w:p w14:paraId="58A9B099" w14:textId="77777777" w:rsidR="00CD5BE0" w:rsidRDefault="00CD5BE0" w:rsidP="00346268">
            <w:pPr>
              <w:jc w:val="center"/>
            </w:pPr>
            <w:proofErr w:type="spellStart"/>
            <w:r>
              <w:t>binary</w:t>
            </w:r>
            <w:r w:rsidR="000E4837">
              <w:t>mpiio</w:t>
            </w:r>
            <w:proofErr w:type="spellEnd"/>
          </w:p>
        </w:tc>
        <w:tc>
          <w:tcPr>
            <w:tcW w:w="3168" w:type="dxa"/>
          </w:tcPr>
          <w:p w14:paraId="00E8BB65" w14:textId="77777777" w:rsidR="00CD5BE0" w:rsidRDefault="00CD5BE0" w:rsidP="00346268">
            <w:pPr>
              <w:jc w:val="center"/>
              <w:rPr>
                <w:sz w:val="20"/>
                <w:szCs w:val="20"/>
              </w:rPr>
            </w:pPr>
            <w:r>
              <w:t>INITPOST_BIN</w:t>
            </w:r>
            <w:r w:rsidR="000E4837">
              <w:t>_MPIIO</w:t>
            </w:r>
          </w:p>
        </w:tc>
      </w:tr>
      <w:tr w:rsidR="00CD5BE0" w14:paraId="29E4B935" w14:textId="77777777" w:rsidTr="00A72221">
        <w:trPr>
          <w:cnfStyle w:val="000000100000" w:firstRow="0" w:lastRow="0" w:firstColumn="0" w:lastColumn="0" w:oddVBand="0" w:evenVBand="0" w:oddHBand="1" w:evenHBand="0" w:firstRowFirstColumn="0" w:firstRowLastColumn="0" w:lastRowFirstColumn="0" w:lastRowLastColumn="0"/>
        </w:trPr>
        <w:tc>
          <w:tcPr>
            <w:tcW w:w="1530" w:type="dxa"/>
          </w:tcPr>
          <w:p w14:paraId="261F38E1" w14:textId="77777777" w:rsidR="00CD5BE0" w:rsidRDefault="00CD5BE0" w:rsidP="00346268">
            <w:pPr>
              <w:jc w:val="center"/>
            </w:pPr>
            <w:r>
              <w:t>NMM</w:t>
            </w:r>
          </w:p>
        </w:tc>
        <w:tc>
          <w:tcPr>
            <w:tcW w:w="1980" w:type="dxa"/>
          </w:tcPr>
          <w:p w14:paraId="16D5D6FF" w14:textId="77777777" w:rsidR="00CD5BE0" w:rsidRDefault="00CD5BE0" w:rsidP="00346268">
            <w:pPr>
              <w:jc w:val="center"/>
            </w:pPr>
            <w:proofErr w:type="spellStart"/>
            <w:r>
              <w:t>netCDF</w:t>
            </w:r>
            <w:proofErr w:type="spellEnd"/>
          </w:p>
        </w:tc>
        <w:tc>
          <w:tcPr>
            <w:tcW w:w="2430" w:type="dxa"/>
          </w:tcPr>
          <w:p w14:paraId="24A5C483" w14:textId="77777777" w:rsidR="00CD5BE0" w:rsidRDefault="00A72221" w:rsidP="00346268">
            <w:pPr>
              <w:jc w:val="center"/>
            </w:pPr>
            <w:proofErr w:type="spellStart"/>
            <w:r>
              <w:t>n</w:t>
            </w:r>
            <w:r w:rsidR="00CD5BE0">
              <w:t>etcdf</w:t>
            </w:r>
            <w:proofErr w:type="spellEnd"/>
          </w:p>
        </w:tc>
        <w:tc>
          <w:tcPr>
            <w:tcW w:w="3168" w:type="dxa"/>
          </w:tcPr>
          <w:p w14:paraId="0670A132" w14:textId="77777777" w:rsidR="00CD5BE0" w:rsidRDefault="00CD5BE0" w:rsidP="00346268">
            <w:pPr>
              <w:jc w:val="center"/>
            </w:pPr>
            <w:r>
              <w:t>INITPOST_NMM</w:t>
            </w:r>
          </w:p>
        </w:tc>
      </w:tr>
      <w:tr w:rsidR="00CD5BE0" w14:paraId="4E1CECA4" w14:textId="77777777" w:rsidTr="00A72221">
        <w:trPr>
          <w:cnfStyle w:val="000000010000" w:firstRow="0" w:lastRow="0" w:firstColumn="0" w:lastColumn="0" w:oddVBand="0" w:evenVBand="0" w:oddHBand="0" w:evenHBand="1" w:firstRowFirstColumn="0" w:firstRowLastColumn="0" w:lastRowFirstColumn="0" w:lastRowLastColumn="0"/>
        </w:trPr>
        <w:tc>
          <w:tcPr>
            <w:tcW w:w="1530" w:type="dxa"/>
          </w:tcPr>
          <w:p w14:paraId="46A1E904" w14:textId="77777777" w:rsidR="00CD5BE0" w:rsidRDefault="00CD5BE0" w:rsidP="00346268">
            <w:pPr>
              <w:jc w:val="center"/>
            </w:pPr>
            <w:r>
              <w:t>NMM</w:t>
            </w:r>
          </w:p>
        </w:tc>
        <w:tc>
          <w:tcPr>
            <w:tcW w:w="1980" w:type="dxa"/>
          </w:tcPr>
          <w:p w14:paraId="4C751239" w14:textId="77777777" w:rsidR="00CD5BE0" w:rsidRDefault="00CD5BE0" w:rsidP="00CD5BE0">
            <w:pPr>
              <w:jc w:val="center"/>
            </w:pPr>
            <w:r>
              <w:t>WRF binary</w:t>
            </w:r>
          </w:p>
        </w:tc>
        <w:tc>
          <w:tcPr>
            <w:tcW w:w="2430" w:type="dxa"/>
          </w:tcPr>
          <w:p w14:paraId="4248F165" w14:textId="77777777" w:rsidR="00CD5BE0" w:rsidRDefault="00A72221" w:rsidP="00346268">
            <w:pPr>
              <w:jc w:val="center"/>
            </w:pPr>
            <w:proofErr w:type="spellStart"/>
            <w:r>
              <w:t>b</w:t>
            </w:r>
            <w:r w:rsidR="00CD5BE0">
              <w:t>inarympiio</w:t>
            </w:r>
            <w:proofErr w:type="spellEnd"/>
          </w:p>
        </w:tc>
        <w:tc>
          <w:tcPr>
            <w:tcW w:w="3168" w:type="dxa"/>
          </w:tcPr>
          <w:p w14:paraId="03617D9F" w14:textId="77777777" w:rsidR="00CD5BE0" w:rsidRDefault="00CD5BE0" w:rsidP="00346268">
            <w:pPr>
              <w:jc w:val="center"/>
            </w:pPr>
            <w:r>
              <w:t>INITPOST_NMM_BIN_MPIIO</w:t>
            </w:r>
          </w:p>
        </w:tc>
      </w:tr>
      <w:tr w:rsidR="00CD5BE0" w14:paraId="21DC9DF8" w14:textId="77777777" w:rsidTr="00A72221">
        <w:trPr>
          <w:cnfStyle w:val="000000100000" w:firstRow="0" w:lastRow="0" w:firstColumn="0" w:lastColumn="0" w:oddVBand="0" w:evenVBand="0" w:oddHBand="1" w:evenHBand="0" w:firstRowFirstColumn="0" w:firstRowLastColumn="0" w:lastRowFirstColumn="0" w:lastRowLastColumn="0"/>
        </w:trPr>
        <w:tc>
          <w:tcPr>
            <w:tcW w:w="1530" w:type="dxa"/>
          </w:tcPr>
          <w:p w14:paraId="46AF2C0A" w14:textId="77777777" w:rsidR="00CD5BE0" w:rsidRDefault="00CD5BE0" w:rsidP="00346268">
            <w:pPr>
              <w:jc w:val="center"/>
            </w:pPr>
            <w:r>
              <w:t>GFS</w:t>
            </w:r>
          </w:p>
        </w:tc>
        <w:tc>
          <w:tcPr>
            <w:tcW w:w="1980" w:type="dxa"/>
          </w:tcPr>
          <w:p w14:paraId="49395B04" w14:textId="77777777" w:rsidR="00CD5BE0" w:rsidRDefault="00CD5BE0" w:rsidP="00346268">
            <w:pPr>
              <w:jc w:val="center"/>
            </w:pPr>
            <w:proofErr w:type="spellStart"/>
            <w:r>
              <w:t>Grib</w:t>
            </w:r>
            <w:proofErr w:type="spellEnd"/>
          </w:p>
        </w:tc>
        <w:tc>
          <w:tcPr>
            <w:tcW w:w="2430" w:type="dxa"/>
          </w:tcPr>
          <w:p w14:paraId="38658B0F" w14:textId="77777777" w:rsidR="00CD5BE0" w:rsidRDefault="00A72221" w:rsidP="00346268">
            <w:pPr>
              <w:jc w:val="center"/>
            </w:pPr>
            <w:proofErr w:type="spellStart"/>
            <w:r>
              <w:t>g</w:t>
            </w:r>
            <w:r w:rsidR="00CD5BE0">
              <w:t>rib</w:t>
            </w:r>
            <w:proofErr w:type="spellEnd"/>
          </w:p>
        </w:tc>
        <w:tc>
          <w:tcPr>
            <w:tcW w:w="3168" w:type="dxa"/>
          </w:tcPr>
          <w:p w14:paraId="2A9499CA" w14:textId="77777777" w:rsidR="00CD5BE0" w:rsidRDefault="00CD5BE0" w:rsidP="00346268">
            <w:pPr>
              <w:jc w:val="center"/>
            </w:pPr>
            <w:r>
              <w:t>INITPOST_GFS</w:t>
            </w:r>
          </w:p>
        </w:tc>
      </w:tr>
      <w:tr w:rsidR="00CD5BE0" w14:paraId="44231606" w14:textId="77777777" w:rsidTr="00A72221">
        <w:trPr>
          <w:cnfStyle w:val="000000010000" w:firstRow="0" w:lastRow="0" w:firstColumn="0" w:lastColumn="0" w:oddVBand="0" w:evenVBand="0" w:oddHBand="0" w:evenHBand="1" w:firstRowFirstColumn="0" w:firstRowLastColumn="0" w:lastRowFirstColumn="0" w:lastRowLastColumn="0"/>
        </w:trPr>
        <w:tc>
          <w:tcPr>
            <w:tcW w:w="1530" w:type="dxa"/>
          </w:tcPr>
          <w:p w14:paraId="27A506CA" w14:textId="77777777" w:rsidR="00CD5BE0" w:rsidRDefault="00CD5BE0" w:rsidP="00346268">
            <w:pPr>
              <w:jc w:val="center"/>
            </w:pPr>
            <w:r>
              <w:t>GFS</w:t>
            </w:r>
          </w:p>
        </w:tc>
        <w:tc>
          <w:tcPr>
            <w:tcW w:w="1980" w:type="dxa"/>
          </w:tcPr>
          <w:p w14:paraId="0102491B" w14:textId="77777777" w:rsidR="00CD5BE0" w:rsidRDefault="00CD5BE0" w:rsidP="00CD5BE0">
            <w:pPr>
              <w:jc w:val="center"/>
            </w:pPr>
            <w:r>
              <w:t>NEMSIO binary</w:t>
            </w:r>
          </w:p>
        </w:tc>
        <w:tc>
          <w:tcPr>
            <w:tcW w:w="2430" w:type="dxa"/>
          </w:tcPr>
          <w:p w14:paraId="4FBB3C7E" w14:textId="77777777" w:rsidR="00CD5BE0" w:rsidRDefault="00A72221" w:rsidP="00346268">
            <w:pPr>
              <w:jc w:val="center"/>
            </w:pPr>
            <w:proofErr w:type="spellStart"/>
            <w:r>
              <w:t>b</w:t>
            </w:r>
            <w:r w:rsidR="00CD5BE0">
              <w:t>inarynem</w:t>
            </w:r>
            <w:r w:rsidR="00BA5311">
              <w:t>s</w:t>
            </w:r>
            <w:r w:rsidR="00CD5BE0">
              <w:t>io</w:t>
            </w:r>
            <w:proofErr w:type="spellEnd"/>
          </w:p>
        </w:tc>
        <w:tc>
          <w:tcPr>
            <w:tcW w:w="3168" w:type="dxa"/>
          </w:tcPr>
          <w:p w14:paraId="5D0C83A4" w14:textId="77777777" w:rsidR="00CD5BE0" w:rsidRDefault="00CD5BE0" w:rsidP="00346268">
            <w:pPr>
              <w:jc w:val="center"/>
            </w:pPr>
            <w:r>
              <w:t>INITPOST_GFS_NEMS</w:t>
            </w:r>
          </w:p>
        </w:tc>
      </w:tr>
      <w:tr w:rsidR="00CD5BE0" w14:paraId="4A9F0B14" w14:textId="77777777" w:rsidTr="00A72221">
        <w:trPr>
          <w:cnfStyle w:val="000000100000" w:firstRow="0" w:lastRow="0" w:firstColumn="0" w:lastColumn="0" w:oddVBand="0" w:evenVBand="0" w:oddHBand="1" w:evenHBand="0" w:firstRowFirstColumn="0" w:firstRowLastColumn="0" w:lastRowFirstColumn="0" w:lastRowLastColumn="0"/>
        </w:trPr>
        <w:tc>
          <w:tcPr>
            <w:tcW w:w="1530" w:type="dxa"/>
          </w:tcPr>
          <w:p w14:paraId="1110D028" w14:textId="77777777" w:rsidR="00CD5BE0" w:rsidRDefault="00CD5BE0" w:rsidP="00346268">
            <w:pPr>
              <w:jc w:val="center"/>
            </w:pPr>
            <w:r>
              <w:t>NMM</w:t>
            </w:r>
          </w:p>
        </w:tc>
        <w:tc>
          <w:tcPr>
            <w:tcW w:w="1980" w:type="dxa"/>
          </w:tcPr>
          <w:p w14:paraId="4D0E3831" w14:textId="77777777" w:rsidR="00CD5BE0" w:rsidRDefault="00CD5BE0" w:rsidP="00346268">
            <w:pPr>
              <w:jc w:val="center"/>
            </w:pPr>
            <w:r>
              <w:t>NEMSIO binary</w:t>
            </w:r>
          </w:p>
        </w:tc>
        <w:tc>
          <w:tcPr>
            <w:tcW w:w="2430" w:type="dxa"/>
          </w:tcPr>
          <w:p w14:paraId="358E8957" w14:textId="77777777" w:rsidR="00CD5BE0" w:rsidRDefault="00CD5BE0" w:rsidP="00346268">
            <w:pPr>
              <w:keepNext/>
              <w:jc w:val="center"/>
            </w:pPr>
            <w:proofErr w:type="spellStart"/>
            <w:r>
              <w:t>binarynem</w:t>
            </w:r>
            <w:r w:rsidR="00BA5311">
              <w:t>s</w:t>
            </w:r>
            <w:r>
              <w:t>io</w:t>
            </w:r>
            <w:proofErr w:type="spellEnd"/>
          </w:p>
        </w:tc>
        <w:tc>
          <w:tcPr>
            <w:tcW w:w="3168" w:type="dxa"/>
          </w:tcPr>
          <w:p w14:paraId="3837AAC5" w14:textId="77777777" w:rsidR="00CD5BE0" w:rsidRDefault="00CD5BE0" w:rsidP="00346268">
            <w:pPr>
              <w:keepNext/>
              <w:jc w:val="center"/>
            </w:pPr>
            <w:r>
              <w:t>INITPOST_NEMS</w:t>
            </w:r>
          </w:p>
        </w:tc>
      </w:tr>
    </w:tbl>
    <w:p w14:paraId="5278CAFE" w14:textId="77777777" w:rsidR="00346268" w:rsidRDefault="00695808" w:rsidP="00BB4C90">
      <w:pPr>
        <w:pStyle w:val="Caption"/>
      </w:pPr>
      <w:bookmarkStart w:id="43" w:name="_Ref293826172"/>
      <w:r>
        <w:t xml:space="preserve">Table </w:t>
      </w:r>
      <w:r w:rsidR="0091777B">
        <w:fldChar w:fldCharType="begin"/>
      </w:r>
      <w:r w:rsidR="00CD0C6C">
        <w:instrText xml:space="preserve"> SEQ Table \* ARABIC </w:instrText>
      </w:r>
      <w:r w:rsidR="0091777B">
        <w:fldChar w:fldCharType="separate"/>
      </w:r>
      <w:r w:rsidR="00543231">
        <w:rPr>
          <w:noProof/>
        </w:rPr>
        <w:t>2</w:t>
      </w:r>
      <w:r w:rsidR="0091777B">
        <w:fldChar w:fldCharType="end"/>
      </w:r>
      <w:r w:rsidR="007C1051">
        <w:t xml:space="preserve">. </w:t>
      </w:r>
      <w:r>
        <w:t xml:space="preserve"> UPP Input Types</w:t>
      </w:r>
      <w:bookmarkEnd w:id="43"/>
    </w:p>
    <w:p w14:paraId="7F104C1C" w14:textId="77777777" w:rsidR="006F5E8E" w:rsidRDefault="00695808" w:rsidP="002A2D52">
      <w:pPr>
        <w:ind w:left="360"/>
      </w:pPr>
      <w:r>
        <w:lastRenderedPageBreak/>
        <w:t>Upon successfully reading the input into the UPP data structures</w:t>
      </w:r>
      <w:r w:rsidR="00656DEC">
        <w:t>,</w:t>
      </w:r>
      <w:r>
        <w:t xml:space="preserve"> processing to </w:t>
      </w:r>
      <w:r w:rsidR="00AD3F92">
        <w:t xml:space="preserve">compute desired outputs occurs.  </w:t>
      </w:r>
      <w:r w:rsidR="00C272BB">
        <w:fldChar w:fldCharType="begin"/>
      </w:r>
      <w:r w:rsidR="00C272BB">
        <w:instrText xml:space="preserve"> REF _Ref293827724 \h  \* MERGEFORMAT </w:instrText>
      </w:r>
      <w:r w:rsidR="00C272BB">
        <w:fldChar w:fldCharType="separate"/>
      </w:r>
      <w:r w:rsidR="00543231">
        <w:t xml:space="preserve">Table </w:t>
      </w:r>
      <w:r w:rsidR="00543231">
        <w:rPr>
          <w:noProof/>
        </w:rPr>
        <w:t>3.</w:t>
      </w:r>
      <w:r w:rsidR="00543231">
        <w:t xml:space="preserve">  UPP Calculation Routines</w:t>
      </w:r>
      <w:r w:rsidR="00C272BB">
        <w:fldChar w:fldCharType="end"/>
      </w:r>
      <w:r w:rsidR="00AD3F92">
        <w:t xml:space="preserve"> outlines a </w:t>
      </w:r>
      <w:proofErr w:type="gramStart"/>
      <w:r w:rsidR="00AD3F92">
        <w:t>high level</w:t>
      </w:r>
      <w:proofErr w:type="gramEnd"/>
      <w:r w:rsidR="00AD3F92">
        <w:t xml:space="preserve"> representation of where variable</w:t>
      </w:r>
      <w:r w:rsidR="00656DEC">
        <w:t>s</w:t>
      </w:r>
      <w:r w:rsidR="00AD3F92">
        <w:t xml:space="preserve"> </w:t>
      </w:r>
      <w:r w:rsidR="00656DEC">
        <w:t xml:space="preserve">are </w:t>
      </w:r>
      <w:r w:rsidR="00AD3F92">
        <w:t>calculated and output.</w:t>
      </w:r>
    </w:p>
    <w:tbl>
      <w:tblPr>
        <w:tblStyle w:val="LightGrid-Accent5"/>
        <w:tblW w:w="0" w:type="auto"/>
        <w:tblInd w:w="468" w:type="dxa"/>
        <w:tblLook w:val="04A0" w:firstRow="1" w:lastRow="0" w:firstColumn="1" w:lastColumn="0" w:noHBand="0" w:noVBand="1"/>
      </w:tblPr>
      <w:tblGrid>
        <w:gridCol w:w="2048"/>
        <w:gridCol w:w="7060"/>
      </w:tblGrid>
      <w:tr w:rsidR="00695808" w14:paraId="24E21FE9" w14:textId="77777777" w:rsidTr="002A2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F44C635" w14:textId="77777777" w:rsidR="00695808" w:rsidRDefault="00695808" w:rsidP="00ED713F">
            <w:r>
              <w:t>Process Routine</w:t>
            </w:r>
          </w:p>
        </w:tc>
        <w:tc>
          <w:tcPr>
            <w:tcW w:w="7308" w:type="dxa"/>
          </w:tcPr>
          <w:p w14:paraId="7C74B8CA" w14:textId="77777777" w:rsidR="00695808" w:rsidRDefault="00695808" w:rsidP="00ED713F">
            <w:pPr>
              <w:cnfStyle w:val="100000000000" w:firstRow="1" w:lastRow="0" w:firstColumn="0" w:lastColumn="0" w:oddVBand="0" w:evenVBand="0" w:oddHBand="0" w:evenHBand="0" w:firstRowFirstColumn="0" w:firstRowLastColumn="0" w:lastRowFirstColumn="0" w:lastRowLastColumn="0"/>
            </w:pPr>
            <w:r>
              <w:t>Description</w:t>
            </w:r>
          </w:p>
        </w:tc>
      </w:tr>
      <w:tr w:rsidR="00695808" w14:paraId="63218998"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1EEF14F" w14:textId="77777777" w:rsidR="00695808" w:rsidRDefault="002853B2" w:rsidP="00ED713F">
            <w:r>
              <w:t>MDLFLD</w:t>
            </w:r>
          </w:p>
        </w:tc>
        <w:tc>
          <w:tcPr>
            <w:tcW w:w="7308" w:type="dxa"/>
          </w:tcPr>
          <w:p w14:paraId="16AC1801" w14:textId="77777777" w:rsidR="00346268" w:rsidRDefault="002853B2" w:rsidP="00346268">
            <w:pPr>
              <w:cnfStyle w:val="000000100000" w:firstRow="0" w:lastRow="0" w:firstColumn="0" w:lastColumn="0" w:oddVBand="0" w:evenVBand="0" w:oddHBand="1" w:evenHBand="0" w:firstRowFirstColumn="0" w:firstRowLastColumn="0" w:lastRowFirstColumn="0" w:lastRowLastColumn="0"/>
            </w:pPr>
            <w:r>
              <w:t>Called first</w:t>
            </w:r>
            <w:r w:rsidR="00656DEC">
              <w:t>;</w:t>
            </w:r>
            <w:r>
              <w:t xml:space="preserve"> initializes values used throughout / computes model surface values</w:t>
            </w:r>
          </w:p>
        </w:tc>
      </w:tr>
      <w:tr w:rsidR="00695808" w14:paraId="5D2F967E" w14:textId="77777777" w:rsidTr="002A2D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8A88502" w14:textId="77777777" w:rsidR="00695808" w:rsidRDefault="002853B2" w:rsidP="00ED713F">
            <w:r>
              <w:t>MDL2</w:t>
            </w:r>
            <w:r w:rsidR="009D616D">
              <w:t>P</w:t>
            </w:r>
          </w:p>
        </w:tc>
        <w:tc>
          <w:tcPr>
            <w:tcW w:w="7308" w:type="dxa"/>
          </w:tcPr>
          <w:p w14:paraId="140349B6" w14:textId="77777777" w:rsidR="00695808" w:rsidRDefault="002853B2" w:rsidP="00ED713F">
            <w:pPr>
              <w:cnfStyle w:val="000000010000" w:firstRow="0" w:lastRow="0" w:firstColumn="0" w:lastColumn="0" w:oddVBand="0" w:evenVBand="0" w:oddHBand="0" w:evenHBand="1" w:firstRowFirstColumn="0" w:firstRowLastColumn="0" w:lastRowFirstColumn="0" w:lastRowLastColumn="0"/>
            </w:pPr>
            <w:r>
              <w:t>Interpolates model data to pressure surfaces</w:t>
            </w:r>
          </w:p>
        </w:tc>
      </w:tr>
      <w:tr w:rsidR="00695808" w14:paraId="56616540"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5AD55A4" w14:textId="77777777" w:rsidR="00695808" w:rsidRDefault="002853B2" w:rsidP="00ED713F">
            <w:r>
              <w:t>MDL2SIGMA2</w:t>
            </w:r>
          </w:p>
        </w:tc>
        <w:tc>
          <w:tcPr>
            <w:tcW w:w="7308" w:type="dxa"/>
          </w:tcPr>
          <w:p w14:paraId="65BB1D56" w14:textId="77777777" w:rsidR="00695808" w:rsidRDefault="00656DEC" w:rsidP="00ED713F">
            <w:pPr>
              <w:cnfStyle w:val="000000100000" w:firstRow="0" w:lastRow="0" w:firstColumn="0" w:lastColumn="0" w:oddVBand="0" w:evenVBand="0" w:oddHBand="1" w:evenHBand="0" w:firstRowFirstColumn="0" w:firstRowLastColumn="0" w:lastRowFirstColumn="0" w:lastRowLastColumn="0"/>
            </w:pPr>
            <w:r>
              <w:t xml:space="preserve">Additional </w:t>
            </w:r>
            <w:r w:rsidR="002853B2">
              <w:t>interpolation of model data</w:t>
            </w:r>
          </w:p>
        </w:tc>
      </w:tr>
      <w:tr w:rsidR="00695808" w14:paraId="20255670" w14:textId="77777777" w:rsidTr="002A2D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1762F80" w14:textId="77777777" w:rsidR="00695808" w:rsidRDefault="002853B2" w:rsidP="00ED713F">
            <w:r>
              <w:t>MDL2AGL</w:t>
            </w:r>
          </w:p>
        </w:tc>
        <w:tc>
          <w:tcPr>
            <w:tcW w:w="7308" w:type="dxa"/>
          </w:tcPr>
          <w:p w14:paraId="5E0926E0" w14:textId="77777777" w:rsidR="00695808" w:rsidRDefault="002853B2" w:rsidP="00ED713F">
            <w:pPr>
              <w:cnfStyle w:val="000000010000" w:firstRow="0" w:lastRow="0" w:firstColumn="0" w:lastColumn="0" w:oddVBand="0" w:evenVBand="0" w:oddHBand="0" w:evenHBand="1" w:firstRowFirstColumn="0" w:firstRowLastColumn="0" w:lastRowFirstColumn="0" w:lastRowLastColumn="0"/>
            </w:pPr>
            <w:r>
              <w:t>Interpolates model data to AGL height surfaces</w:t>
            </w:r>
          </w:p>
        </w:tc>
      </w:tr>
      <w:tr w:rsidR="00695808" w14:paraId="4E3180C1"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371D237" w14:textId="77777777" w:rsidR="00695808" w:rsidRDefault="002853B2" w:rsidP="00ED713F">
            <w:r>
              <w:t>SURFCE</w:t>
            </w:r>
          </w:p>
        </w:tc>
        <w:tc>
          <w:tcPr>
            <w:tcW w:w="7308" w:type="dxa"/>
          </w:tcPr>
          <w:p w14:paraId="509A656A" w14:textId="77777777" w:rsidR="00695808" w:rsidRDefault="00656DEC" w:rsidP="00ED713F">
            <w:pPr>
              <w:cnfStyle w:val="000000100000" w:firstRow="0" w:lastRow="0" w:firstColumn="0" w:lastColumn="0" w:oddVBand="0" w:evenVBand="0" w:oddHBand="1" w:evenHBand="0" w:firstRowFirstColumn="0" w:firstRowLastColumn="0" w:lastRowFirstColumn="0" w:lastRowLastColumn="0"/>
            </w:pPr>
            <w:r>
              <w:t xml:space="preserve">Handles </w:t>
            </w:r>
            <w:proofErr w:type="gramStart"/>
            <w:r>
              <w:t>s</w:t>
            </w:r>
            <w:r w:rsidR="002853B2">
              <w:t>urface based</w:t>
            </w:r>
            <w:proofErr w:type="gramEnd"/>
            <w:r w:rsidR="002853B2">
              <w:t xml:space="preserve"> fields</w:t>
            </w:r>
          </w:p>
        </w:tc>
      </w:tr>
      <w:tr w:rsidR="00695808" w14:paraId="1D220ADB" w14:textId="77777777" w:rsidTr="002A2D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C253F82" w14:textId="77777777" w:rsidR="00695808" w:rsidRDefault="002853B2" w:rsidP="00ED713F">
            <w:r>
              <w:t>CLDRAD</w:t>
            </w:r>
          </w:p>
        </w:tc>
        <w:tc>
          <w:tcPr>
            <w:tcW w:w="7308" w:type="dxa"/>
          </w:tcPr>
          <w:p w14:paraId="1C023E70" w14:textId="77777777" w:rsidR="00346268" w:rsidRDefault="00656DEC" w:rsidP="00656DEC">
            <w:pPr>
              <w:cnfStyle w:val="000000010000" w:firstRow="0" w:lastRow="0" w:firstColumn="0" w:lastColumn="0" w:oddVBand="0" w:evenVBand="0" w:oddHBand="0" w:evenHBand="1" w:firstRowFirstColumn="0" w:firstRowLastColumn="0" w:lastRowFirstColumn="0" w:lastRowLastColumn="0"/>
            </w:pPr>
            <w:r>
              <w:t>Handles s</w:t>
            </w:r>
            <w:r w:rsidR="002853B2">
              <w:t>ounding</w:t>
            </w:r>
            <w:r w:rsidR="00AD3F92">
              <w:t>, cloud related, and model posted radiation fields</w:t>
            </w:r>
          </w:p>
        </w:tc>
      </w:tr>
      <w:tr w:rsidR="00695808" w14:paraId="38BA6DF1"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E0747EE" w14:textId="77777777" w:rsidR="00695808" w:rsidRDefault="002853B2" w:rsidP="00ED713F">
            <w:r>
              <w:t>MISCLN</w:t>
            </w:r>
          </w:p>
        </w:tc>
        <w:tc>
          <w:tcPr>
            <w:tcW w:w="7308" w:type="dxa"/>
          </w:tcPr>
          <w:p w14:paraId="385F3D2B" w14:textId="77777777" w:rsidR="00695808" w:rsidRDefault="00656DEC" w:rsidP="00ED713F">
            <w:pPr>
              <w:cnfStyle w:val="000000100000" w:firstRow="0" w:lastRow="0" w:firstColumn="0" w:lastColumn="0" w:oddVBand="0" w:evenVBand="0" w:oddHBand="1" w:evenHBand="0" w:firstRowFirstColumn="0" w:firstRowLastColumn="0" w:lastRowFirstColumn="0" w:lastRowLastColumn="0"/>
            </w:pPr>
            <w:r>
              <w:t xml:space="preserve">Handles </w:t>
            </w:r>
            <w:r w:rsidR="00AD3F92">
              <w:t xml:space="preserve">TPAUSE level </w:t>
            </w:r>
            <w:proofErr w:type="gramStart"/>
            <w:r w:rsidR="00AD3F92">
              <w:t>Z,P</w:t>
            </w:r>
            <w:proofErr w:type="gramEnd"/>
            <w:r w:rsidR="00AD3F92">
              <w:t>,T,U,V and vertical shear; max wind level Z,P, U and V; FD level T, Q, U and V; Freezing level Z and RH; constant mass (boundary) fields, LFM look-alike fields; NGM look-alike fields</w:t>
            </w:r>
          </w:p>
        </w:tc>
      </w:tr>
      <w:tr w:rsidR="00695808" w14:paraId="03207045" w14:textId="77777777" w:rsidTr="002A2D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3188FCA" w14:textId="77777777" w:rsidR="00695808" w:rsidRDefault="002853B2" w:rsidP="00ED713F">
            <w:r>
              <w:t>FIXED</w:t>
            </w:r>
          </w:p>
        </w:tc>
        <w:tc>
          <w:tcPr>
            <w:tcW w:w="7308" w:type="dxa"/>
          </w:tcPr>
          <w:p w14:paraId="40511F09" w14:textId="77777777" w:rsidR="00695808" w:rsidRDefault="00656DEC" w:rsidP="00656DEC">
            <w:pPr>
              <w:cnfStyle w:val="000000010000" w:firstRow="0" w:lastRow="0" w:firstColumn="0" w:lastColumn="0" w:oddVBand="0" w:evenVBand="0" w:oddHBand="0" w:evenHBand="1" w:firstRowFirstColumn="0" w:firstRowLastColumn="0" w:lastRowFirstColumn="0" w:lastRowLastColumn="0"/>
            </w:pPr>
            <w:r>
              <w:t>Handles t</w:t>
            </w:r>
            <w:r w:rsidR="00AD3F92">
              <w:t>ime independent “fixed” fields</w:t>
            </w:r>
          </w:p>
        </w:tc>
      </w:tr>
      <w:tr w:rsidR="00695808" w14:paraId="69E91155"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7FABEF" w14:textId="77777777" w:rsidR="00695808" w:rsidRDefault="002853B2" w:rsidP="00ED713F">
            <w:r>
              <w:t>MDL2THANDPV</w:t>
            </w:r>
          </w:p>
        </w:tc>
        <w:tc>
          <w:tcPr>
            <w:tcW w:w="7308" w:type="dxa"/>
          </w:tcPr>
          <w:p w14:paraId="52F3B163" w14:textId="77777777" w:rsidR="00695808" w:rsidRDefault="00AD3F92" w:rsidP="00ED713F">
            <w:pPr>
              <w:cnfStyle w:val="000000100000" w:firstRow="0" w:lastRow="0" w:firstColumn="0" w:lastColumn="0" w:oddVBand="0" w:evenVBand="0" w:oddHBand="1" w:evenHBand="0" w:firstRowFirstColumn="0" w:firstRowLastColumn="0" w:lastRowFirstColumn="0" w:lastRowLastColumn="0"/>
            </w:pPr>
            <w:r>
              <w:t>Interpolates model data to THETA and P surfaces</w:t>
            </w:r>
          </w:p>
        </w:tc>
      </w:tr>
      <w:tr w:rsidR="00695808" w14:paraId="7AB2F32E" w14:textId="77777777" w:rsidTr="002A2D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D4AD913" w14:textId="77777777" w:rsidR="00695808" w:rsidRDefault="002853B2" w:rsidP="00ED713F">
            <w:r>
              <w:t>CALRAD_WCLOUD</w:t>
            </w:r>
          </w:p>
        </w:tc>
        <w:tc>
          <w:tcPr>
            <w:tcW w:w="7308" w:type="dxa"/>
          </w:tcPr>
          <w:p w14:paraId="2B7676A9" w14:textId="77777777" w:rsidR="00346268" w:rsidRDefault="00656DEC" w:rsidP="00656DEC">
            <w:pPr>
              <w:keepNext/>
              <w:cnfStyle w:val="000000010000" w:firstRow="0" w:lastRow="0" w:firstColumn="0" w:lastColumn="0" w:oddVBand="0" w:evenVBand="0" w:oddHBand="0" w:evenHBand="1" w:firstRowFirstColumn="0" w:firstRowLastColumn="0" w:lastRowFirstColumn="0" w:lastRowLastColumn="0"/>
            </w:pPr>
            <w:r>
              <w:t>Derives m</w:t>
            </w:r>
            <w:r w:rsidR="00AD3F92">
              <w:t>odel “brightness” T using CRTM</w:t>
            </w:r>
          </w:p>
        </w:tc>
      </w:tr>
    </w:tbl>
    <w:p w14:paraId="3E2817FC" w14:textId="77777777" w:rsidR="00346268" w:rsidRDefault="00AD3F92" w:rsidP="00BB4C90">
      <w:pPr>
        <w:pStyle w:val="Caption"/>
      </w:pPr>
      <w:bookmarkStart w:id="44" w:name="_Ref293827724"/>
      <w:r>
        <w:t xml:space="preserve">Table </w:t>
      </w:r>
      <w:r w:rsidR="0091777B">
        <w:fldChar w:fldCharType="begin"/>
      </w:r>
      <w:r w:rsidR="00CD0C6C">
        <w:instrText xml:space="preserve"> SEQ Table \* ARABIC </w:instrText>
      </w:r>
      <w:r w:rsidR="0091777B">
        <w:fldChar w:fldCharType="separate"/>
      </w:r>
      <w:r w:rsidR="00543231">
        <w:rPr>
          <w:noProof/>
        </w:rPr>
        <w:t>3</w:t>
      </w:r>
      <w:r w:rsidR="0091777B">
        <w:fldChar w:fldCharType="end"/>
      </w:r>
      <w:r w:rsidR="007C1051">
        <w:t xml:space="preserve">. </w:t>
      </w:r>
      <w:r>
        <w:t xml:space="preserve"> UPP Calculation Routines</w:t>
      </w:r>
      <w:bookmarkEnd w:id="44"/>
    </w:p>
    <w:p w14:paraId="232CE428" w14:textId="77777777" w:rsidR="006F5E8E" w:rsidRDefault="00563BB5" w:rsidP="002A2D52">
      <w:pPr>
        <w:ind w:left="360"/>
      </w:pPr>
      <w:r>
        <w:t>R</w:t>
      </w:r>
      <w:r w:rsidR="00AD3F92">
        <w:t xml:space="preserve">egression tests will be created </w:t>
      </w:r>
      <w:r w:rsidR="00FB22CA">
        <w:t xml:space="preserve">to test </w:t>
      </w:r>
      <w:r w:rsidR="00656DEC">
        <w:t xml:space="preserve">capabilities </w:t>
      </w:r>
      <w:r w:rsidR="00FB22CA">
        <w:t>based on model, input format, and type of parameter calculated.</w:t>
      </w:r>
      <w:r>
        <w:t xml:space="preserve">  </w:t>
      </w:r>
      <w:r w:rsidR="0091777B" w:rsidRPr="009D616D">
        <w:fldChar w:fldCharType="begin"/>
      </w:r>
      <w:r w:rsidRPr="009D616D">
        <w:instrText xml:space="preserve"> REF _Ref298936920 \h </w:instrText>
      </w:r>
      <w:r w:rsidR="0091777B" w:rsidRPr="009D616D">
        <w:fldChar w:fldCharType="separate"/>
      </w:r>
      <w:r w:rsidR="00543231">
        <w:t xml:space="preserve">Table </w:t>
      </w:r>
      <w:r w:rsidR="00543231">
        <w:rPr>
          <w:noProof/>
        </w:rPr>
        <w:t>4</w:t>
      </w:r>
      <w:r w:rsidR="00543231">
        <w:t>.  Supported Platforms/Compilers/Data</w:t>
      </w:r>
      <w:r w:rsidR="0091777B" w:rsidRPr="009D616D">
        <w:fldChar w:fldCharType="end"/>
      </w:r>
      <w:r w:rsidR="00F71A22">
        <w:t xml:space="preserve"> sh</w:t>
      </w:r>
      <w:r>
        <w:t>ows the types of models, data formats, platforms, and compilers that require testing.</w:t>
      </w:r>
    </w:p>
    <w:tbl>
      <w:tblPr>
        <w:tblStyle w:val="LightGrid-Accent5"/>
        <w:tblW w:w="4653" w:type="pct"/>
        <w:tblInd w:w="468" w:type="dxa"/>
        <w:tblLayout w:type="fixed"/>
        <w:tblLook w:val="04A0" w:firstRow="1" w:lastRow="0" w:firstColumn="1" w:lastColumn="0" w:noHBand="0" w:noVBand="1"/>
      </w:tblPr>
      <w:tblGrid>
        <w:gridCol w:w="1885"/>
        <w:gridCol w:w="809"/>
        <w:gridCol w:w="633"/>
        <w:gridCol w:w="720"/>
        <w:gridCol w:w="722"/>
        <w:gridCol w:w="535"/>
        <w:gridCol w:w="94"/>
        <w:gridCol w:w="631"/>
        <w:gridCol w:w="91"/>
        <w:gridCol w:w="720"/>
        <w:gridCol w:w="636"/>
        <w:gridCol w:w="720"/>
        <w:gridCol w:w="715"/>
      </w:tblGrid>
      <w:tr w:rsidR="002A2D52" w14:paraId="44941036" w14:textId="77777777" w:rsidTr="002A2D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Borders>
              <w:right w:val="nil"/>
            </w:tcBorders>
          </w:tcPr>
          <w:p w14:paraId="0C39A28F" w14:textId="77777777" w:rsidR="00563BB5" w:rsidRDefault="00563BB5" w:rsidP="00563BB5">
            <w:pPr>
              <w:keepNext/>
              <w:keepLines/>
            </w:pPr>
          </w:p>
        </w:tc>
        <w:tc>
          <w:tcPr>
            <w:tcW w:w="454" w:type="pct"/>
            <w:tcBorders>
              <w:left w:val="nil"/>
            </w:tcBorders>
          </w:tcPr>
          <w:p w14:paraId="1A1DFB21" w14:textId="77777777" w:rsidR="00563BB5" w:rsidRDefault="00563BB5" w:rsidP="00563BB5">
            <w:pPr>
              <w:keepNext/>
              <w:keepLines/>
              <w:cnfStyle w:val="100000000000" w:firstRow="1" w:lastRow="0" w:firstColumn="0" w:lastColumn="0" w:oddVBand="0" w:evenVBand="0" w:oddHBand="0" w:evenHBand="0" w:firstRowFirstColumn="0" w:firstRowLastColumn="0" w:lastRowFirstColumn="0" w:lastRowLastColumn="0"/>
            </w:pPr>
          </w:p>
        </w:tc>
        <w:tc>
          <w:tcPr>
            <w:tcW w:w="1164" w:type="pct"/>
            <w:gridSpan w:val="3"/>
          </w:tcPr>
          <w:p w14:paraId="0B37D6CA" w14:textId="77777777" w:rsidR="00563BB5" w:rsidRDefault="00563BB5" w:rsidP="00563BB5">
            <w:pPr>
              <w:keepNext/>
              <w:keepLines/>
              <w:jc w:val="center"/>
              <w:cnfStyle w:val="100000000000" w:firstRow="1" w:lastRow="0" w:firstColumn="0" w:lastColumn="0" w:oddVBand="0" w:evenVBand="0" w:oddHBand="0" w:evenHBand="0" w:firstRowFirstColumn="0" w:firstRowLastColumn="0" w:lastRowFirstColumn="0" w:lastRowLastColumn="0"/>
            </w:pPr>
            <w:proofErr w:type="spellStart"/>
            <w:r>
              <w:t>netcdf</w:t>
            </w:r>
            <w:proofErr w:type="spellEnd"/>
          </w:p>
        </w:tc>
        <w:tc>
          <w:tcPr>
            <w:tcW w:w="1162" w:type="pct"/>
            <w:gridSpan w:val="5"/>
          </w:tcPr>
          <w:p w14:paraId="7837C6E4" w14:textId="77777777" w:rsidR="00563BB5" w:rsidRDefault="00563BB5" w:rsidP="00563BB5">
            <w:pPr>
              <w:keepNext/>
              <w:keepLines/>
              <w:jc w:val="center"/>
              <w:cnfStyle w:val="100000000000" w:firstRow="1" w:lastRow="0" w:firstColumn="0" w:lastColumn="0" w:oddVBand="0" w:evenVBand="0" w:oddHBand="0" w:evenHBand="0" w:firstRowFirstColumn="0" w:firstRowLastColumn="0" w:lastRowFirstColumn="0" w:lastRowLastColumn="0"/>
            </w:pPr>
            <w:r>
              <w:t>binary</w:t>
            </w:r>
          </w:p>
        </w:tc>
        <w:tc>
          <w:tcPr>
            <w:tcW w:w="1162" w:type="pct"/>
            <w:gridSpan w:val="3"/>
          </w:tcPr>
          <w:p w14:paraId="0ED60BEC" w14:textId="77777777" w:rsidR="00563BB5" w:rsidRDefault="00563BB5" w:rsidP="00563BB5">
            <w:pPr>
              <w:keepNext/>
              <w:keepLines/>
              <w:jc w:val="center"/>
              <w:cnfStyle w:val="100000000000" w:firstRow="1" w:lastRow="0" w:firstColumn="0" w:lastColumn="0" w:oddVBand="0" w:evenVBand="0" w:oddHBand="0" w:evenHBand="0" w:firstRowFirstColumn="0" w:firstRowLastColumn="0" w:lastRowFirstColumn="0" w:lastRowLastColumn="0"/>
            </w:pPr>
            <w:proofErr w:type="spellStart"/>
            <w:r>
              <w:t>binarympiio</w:t>
            </w:r>
            <w:proofErr w:type="spellEnd"/>
          </w:p>
        </w:tc>
      </w:tr>
      <w:tr w:rsidR="002A2D52" w14:paraId="48F95EEA"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Borders>
              <w:right w:val="nil"/>
            </w:tcBorders>
          </w:tcPr>
          <w:p w14:paraId="7F3EB949" w14:textId="77777777" w:rsidR="00563BB5" w:rsidRDefault="00563BB5" w:rsidP="00563BB5">
            <w:pPr>
              <w:keepNext/>
              <w:keepLines/>
            </w:pPr>
          </w:p>
        </w:tc>
        <w:tc>
          <w:tcPr>
            <w:tcW w:w="454" w:type="pct"/>
            <w:tcBorders>
              <w:left w:val="nil"/>
            </w:tcBorders>
          </w:tcPr>
          <w:p w14:paraId="24572546" w14:textId="77777777" w:rsidR="00563BB5" w:rsidRDefault="00563BB5" w:rsidP="00563BB5">
            <w:pPr>
              <w:keepNext/>
              <w:keepLines/>
              <w:cnfStyle w:val="000000100000" w:firstRow="0" w:lastRow="0" w:firstColumn="0" w:lastColumn="0" w:oddVBand="0" w:evenVBand="0" w:oddHBand="1" w:evenHBand="0" w:firstRowFirstColumn="0" w:firstRowLastColumn="0" w:lastRowFirstColumn="0" w:lastRowLastColumn="0"/>
            </w:pPr>
          </w:p>
        </w:tc>
        <w:tc>
          <w:tcPr>
            <w:tcW w:w="355" w:type="pct"/>
          </w:tcPr>
          <w:p w14:paraId="3E3DBCBB" w14:textId="77777777" w:rsidR="00563BB5" w:rsidRPr="009439BC"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r w:rsidRPr="009439BC">
              <w:rPr>
                <w:sz w:val="20"/>
                <w:szCs w:val="20"/>
              </w:rPr>
              <w:t>ARW</w:t>
            </w:r>
          </w:p>
        </w:tc>
        <w:tc>
          <w:tcPr>
            <w:tcW w:w="404" w:type="pct"/>
          </w:tcPr>
          <w:p w14:paraId="617E24A7" w14:textId="77777777" w:rsidR="00563BB5" w:rsidRPr="00EE3B67"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r w:rsidRPr="00EE3B67">
              <w:rPr>
                <w:sz w:val="20"/>
                <w:szCs w:val="20"/>
              </w:rPr>
              <w:t>NMM</w:t>
            </w:r>
          </w:p>
        </w:tc>
        <w:tc>
          <w:tcPr>
            <w:tcW w:w="405" w:type="pct"/>
          </w:tcPr>
          <w:p w14:paraId="3F5108E3" w14:textId="77777777" w:rsidR="00563BB5" w:rsidRPr="00EE3B67"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EE3B67">
              <w:rPr>
                <w:sz w:val="18"/>
                <w:szCs w:val="18"/>
              </w:rPr>
              <w:t>HWRF</w:t>
            </w:r>
          </w:p>
        </w:tc>
        <w:tc>
          <w:tcPr>
            <w:tcW w:w="353" w:type="pct"/>
            <w:gridSpan w:val="2"/>
          </w:tcPr>
          <w:p w14:paraId="22CECDB9" w14:textId="77777777" w:rsidR="00563BB5" w:rsidRPr="00EE3B67"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r w:rsidRPr="00EE3B67">
              <w:rPr>
                <w:sz w:val="20"/>
                <w:szCs w:val="20"/>
              </w:rPr>
              <w:t>ARW</w:t>
            </w:r>
          </w:p>
        </w:tc>
        <w:tc>
          <w:tcPr>
            <w:tcW w:w="405" w:type="pct"/>
            <w:gridSpan w:val="2"/>
          </w:tcPr>
          <w:p w14:paraId="72B70334" w14:textId="77777777" w:rsidR="00563BB5" w:rsidRPr="00CA7A32"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r w:rsidRPr="00CA7A32">
              <w:rPr>
                <w:sz w:val="20"/>
                <w:szCs w:val="20"/>
              </w:rPr>
              <w:t>NMM</w:t>
            </w:r>
          </w:p>
        </w:tc>
        <w:tc>
          <w:tcPr>
            <w:tcW w:w="404" w:type="pct"/>
          </w:tcPr>
          <w:p w14:paraId="7202C94A" w14:textId="77777777" w:rsidR="00563BB5" w:rsidRPr="00CA7A32"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CA7A32">
              <w:rPr>
                <w:sz w:val="18"/>
                <w:szCs w:val="18"/>
              </w:rPr>
              <w:t>HWRF</w:t>
            </w:r>
          </w:p>
        </w:tc>
        <w:tc>
          <w:tcPr>
            <w:tcW w:w="357" w:type="pct"/>
          </w:tcPr>
          <w:p w14:paraId="6FF10F32" w14:textId="77777777" w:rsidR="00563BB5" w:rsidRPr="00CA7A32"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r w:rsidRPr="00CA7A32">
              <w:rPr>
                <w:sz w:val="20"/>
                <w:szCs w:val="20"/>
              </w:rPr>
              <w:t>ARW</w:t>
            </w:r>
          </w:p>
        </w:tc>
        <w:tc>
          <w:tcPr>
            <w:tcW w:w="404" w:type="pct"/>
          </w:tcPr>
          <w:p w14:paraId="0DE0DFFD" w14:textId="77777777" w:rsidR="00563BB5" w:rsidRPr="00260A00"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20"/>
                <w:szCs w:val="20"/>
              </w:rPr>
            </w:pPr>
            <w:r w:rsidRPr="00260A00">
              <w:rPr>
                <w:sz w:val="20"/>
                <w:szCs w:val="20"/>
              </w:rPr>
              <w:t>NMM</w:t>
            </w:r>
          </w:p>
        </w:tc>
        <w:tc>
          <w:tcPr>
            <w:tcW w:w="401" w:type="pct"/>
          </w:tcPr>
          <w:p w14:paraId="06FD92E7" w14:textId="77777777" w:rsidR="00563BB5" w:rsidRPr="00260A00"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60A00">
              <w:rPr>
                <w:sz w:val="18"/>
                <w:szCs w:val="18"/>
              </w:rPr>
              <w:t>HWRF</w:t>
            </w:r>
          </w:p>
        </w:tc>
      </w:tr>
      <w:tr w:rsidR="000E4837" w14:paraId="14594751" w14:textId="77777777" w:rsidTr="000E48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21BB1D49" w14:textId="77777777" w:rsidR="000E4837" w:rsidRDefault="000E4837" w:rsidP="00563BB5">
            <w:pPr>
              <w:keepNext/>
              <w:keepLines/>
            </w:pPr>
            <w:r>
              <w:t xml:space="preserve">AIX / </w:t>
            </w:r>
            <w:proofErr w:type="spellStart"/>
            <w:r>
              <w:t>xlf</w:t>
            </w:r>
            <w:proofErr w:type="spellEnd"/>
          </w:p>
        </w:tc>
        <w:tc>
          <w:tcPr>
            <w:tcW w:w="454" w:type="pct"/>
          </w:tcPr>
          <w:p w14:paraId="225F510A" w14:textId="77777777" w:rsidR="000E4837" w:rsidRDefault="000E4837" w:rsidP="00563BB5">
            <w:pPr>
              <w:keepNext/>
              <w:keepLines/>
              <w:cnfStyle w:val="000000010000" w:firstRow="0" w:lastRow="0" w:firstColumn="0" w:lastColumn="0" w:oddVBand="0" w:evenVBand="0" w:oddHBand="0" w:evenHBand="1" w:firstRowFirstColumn="0" w:firstRowLastColumn="0" w:lastRowFirstColumn="0" w:lastRowLastColumn="0"/>
            </w:pPr>
            <w:r>
              <w:t>serial</w:t>
            </w:r>
          </w:p>
        </w:tc>
        <w:tc>
          <w:tcPr>
            <w:tcW w:w="355" w:type="pct"/>
          </w:tcPr>
          <w:p w14:paraId="3DB4A61A"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4" w:type="pct"/>
          </w:tcPr>
          <w:p w14:paraId="5655197F"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5" w:type="pct"/>
          </w:tcPr>
          <w:p w14:paraId="19C0061D"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1162" w:type="pct"/>
            <w:gridSpan w:val="5"/>
          </w:tcPr>
          <w:p w14:paraId="76B74C5E"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deprecated</w:t>
            </w:r>
          </w:p>
        </w:tc>
        <w:tc>
          <w:tcPr>
            <w:tcW w:w="357" w:type="pct"/>
          </w:tcPr>
          <w:p w14:paraId="70F99713"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4" w:type="pct"/>
          </w:tcPr>
          <w:p w14:paraId="3225A785"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1" w:type="pct"/>
          </w:tcPr>
          <w:p w14:paraId="69985748"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r>
      <w:tr w:rsidR="002A2D52" w14:paraId="16CD6623"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40119FF4" w14:textId="77777777" w:rsidR="00563BB5" w:rsidRDefault="00563BB5" w:rsidP="00563BB5">
            <w:pPr>
              <w:keepNext/>
              <w:keepLines/>
            </w:pPr>
          </w:p>
        </w:tc>
        <w:tc>
          <w:tcPr>
            <w:tcW w:w="454" w:type="pct"/>
          </w:tcPr>
          <w:p w14:paraId="7F322FF3" w14:textId="77777777" w:rsidR="00563BB5" w:rsidRDefault="00563BB5" w:rsidP="00563BB5">
            <w:pPr>
              <w:keepNext/>
              <w:keepLines/>
              <w:cnfStyle w:val="000000100000" w:firstRow="0" w:lastRow="0" w:firstColumn="0" w:lastColumn="0" w:oddVBand="0" w:evenVBand="0" w:oddHBand="1" w:evenHBand="0" w:firstRowFirstColumn="0" w:firstRowLastColumn="0" w:lastRowFirstColumn="0" w:lastRowLastColumn="0"/>
            </w:pPr>
            <w:proofErr w:type="spellStart"/>
            <w:r>
              <w:t>dmpar</w:t>
            </w:r>
            <w:proofErr w:type="spellEnd"/>
          </w:p>
        </w:tc>
        <w:tc>
          <w:tcPr>
            <w:tcW w:w="355" w:type="pct"/>
          </w:tcPr>
          <w:p w14:paraId="43667516"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4CA6B7EA"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5" w:type="pct"/>
          </w:tcPr>
          <w:p w14:paraId="32EA6D91"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1162" w:type="pct"/>
            <w:gridSpan w:val="5"/>
          </w:tcPr>
          <w:p w14:paraId="667A1A2E" w14:textId="77777777" w:rsidR="00563BB5" w:rsidRDefault="000E4837" w:rsidP="000E4837">
            <w:pPr>
              <w:keepNext/>
              <w:keepLines/>
              <w:tabs>
                <w:tab w:val="left" w:pos="225"/>
                <w:tab w:val="center" w:pos="927"/>
              </w:tabs>
              <w:cnfStyle w:val="000000100000" w:firstRow="0" w:lastRow="0" w:firstColumn="0" w:lastColumn="0" w:oddVBand="0" w:evenVBand="0" w:oddHBand="1" w:evenHBand="0" w:firstRowFirstColumn="0" w:firstRowLastColumn="0" w:lastRowFirstColumn="0" w:lastRowLastColumn="0"/>
            </w:pPr>
            <w:r>
              <w:tab/>
            </w:r>
            <w:r>
              <w:tab/>
            </w:r>
            <w:r w:rsidR="00563BB5">
              <w:t>deprecated</w:t>
            </w:r>
          </w:p>
        </w:tc>
        <w:tc>
          <w:tcPr>
            <w:tcW w:w="357" w:type="pct"/>
          </w:tcPr>
          <w:p w14:paraId="754B53FD"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65E205B9"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1" w:type="pct"/>
          </w:tcPr>
          <w:p w14:paraId="2B026AF1"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r>
      <w:tr w:rsidR="000E4837" w14:paraId="303B2D69" w14:textId="77777777" w:rsidTr="000E483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60D4043C" w14:textId="77777777" w:rsidR="000E4837" w:rsidRDefault="000E4837" w:rsidP="00563BB5">
            <w:pPr>
              <w:keepNext/>
              <w:keepLines/>
            </w:pPr>
            <w:r>
              <w:t>LINUX/</w:t>
            </w:r>
            <w:proofErr w:type="spellStart"/>
            <w:r>
              <w:t>ifort</w:t>
            </w:r>
            <w:proofErr w:type="spellEnd"/>
          </w:p>
        </w:tc>
        <w:tc>
          <w:tcPr>
            <w:tcW w:w="454" w:type="pct"/>
          </w:tcPr>
          <w:p w14:paraId="40B3627D" w14:textId="77777777" w:rsidR="000E4837" w:rsidRDefault="000E4837" w:rsidP="00563BB5">
            <w:pPr>
              <w:keepNext/>
              <w:keepLines/>
              <w:cnfStyle w:val="000000010000" w:firstRow="0" w:lastRow="0" w:firstColumn="0" w:lastColumn="0" w:oddVBand="0" w:evenVBand="0" w:oddHBand="0" w:evenHBand="1" w:firstRowFirstColumn="0" w:firstRowLastColumn="0" w:lastRowFirstColumn="0" w:lastRowLastColumn="0"/>
            </w:pPr>
            <w:r>
              <w:t>serial</w:t>
            </w:r>
          </w:p>
        </w:tc>
        <w:tc>
          <w:tcPr>
            <w:tcW w:w="355" w:type="pct"/>
          </w:tcPr>
          <w:p w14:paraId="3CD63671"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4" w:type="pct"/>
          </w:tcPr>
          <w:p w14:paraId="00F36F83"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5" w:type="pct"/>
          </w:tcPr>
          <w:p w14:paraId="16099BA1"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1162" w:type="pct"/>
            <w:gridSpan w:val="5"/>
          </w:tcPr>
          <w:p w14:paraId="09A43B52"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deprecated</w:t>
            </w:r>
          </w:p>
        </w:tc>
        <w:tc>
          <w:tcPr>
            <w:tcW w:w="357" w:type="pct"/>
          </w:tcPr>
          <w:p w14:paraId="7C8470DF"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4" w:type="pct"/>
          </w:tcPr>
          <w:p w14:paraId="7FEB066B"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1" w:type="pct"/>
          </w:tcPr>
          <w:p w14:paraId="76623293" w14:textId="77777777" w:rsidR="000E4837" w:rsidRDefault="000E4837"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r>
      <w:tr w:rsidR="002A2D52" w14:paraId="26A9188B"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6949E04C" w14:textId="77777777" w:rsidR="00563BB5" w:rsidRDefault="00563BB5" w:rsidP="00563BB5">
            <w:pPr>
              <w:keepNext/>
              <w:keepLines/>
            </w:pPr>
          </w:p>
        </w:tc>
        <w:tc>
          <w:tcPr>
            <w:tcW w:w="454" w:type="pct"/>
          </w:tcPr>
          <w:p w14:paraId="522EA491" w14:textId="77777777" w:rsidR="00563BB5" w:rsidRDefault="00563BB5" w:rsidP="00563BB5">
            <w:pPr>
              <w:keepNext/>
              <w:keepLines/>
              <w:cnfStyle w:val="000000100000" w:firstRow="0" w:lastRow="0" w:firstColumn="0" w:lastColumn="0" w:oddVBand="0" w:evenVBand="0" w:oddHBand="1" w:evenHBand="0" w:firstRowFirstColumn="0" w:firstRowLastColumn="0" w:lastRowFirstColumn="0" w:lastRowLastColumn="0"/>
            </w:pPr>
            <w:proofErr w:type="spellStart"/>
            <w:r>
              <w:t>dmpar</w:t>
            </w:r>
            <w:proofErr w:type="spellEnd"/>
          </w:p>
        </w:tc>
        <w:tc>
          <w:tcPr>
            <w:tcW w:w="355" w:type="pct"/>
          </w:tcPr>
          <w:p w14:paraId="626C2A29" w14:textId="77777777" w:rsidR="00563BB5" w:rsidRDefault="00CA7A32"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6A9A5EC7" w14:textId="77777777" w:rsidR="00563BB5" w:rsidRDefault="00CA7A32"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5" w:type="pct"/>
          </w:tcPr>
          <w:p w14:paraId="3F32EA1C" w14:textId="77777777" w:rsidR="00563BB5" w:rsidRDefault="00CA7A32"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1162" w:type="pct"/>
            <w:gridSpan w:val="5"/>
          </w:tcPr>
          <w:p w14:paraId="1F4C0AA4" w14:textId="77777777" w:rsidR="00563BB5"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pPr>
            <w:r>
              <w:t>deprecated</w:t>
            </w:r>
          </w:p>
        </w:tc>
        <w:tc>
          <w:tcPr>
            <w:tcW w:w="357" w:type="pct"/>
          </w:tcPr>
          <w:p w14:paraId="43410095"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2FC02727"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1" w:type="pct"/>
          </w:tcPr>
          <w:p w14:paraId="79AAC088"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r>
      <w:tr w:rsidR="002A2D52" w14:paraId="3AED2166" w14:textId="77777777" w:rsidTr="002A2D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401F5F24" w14:textId="77777777" w:rsidR="00563BB5" w:rsidRDefault="00563BB5" w:rsidP="00563BB5">
            <w:pPr>
              <w:keepNext/>
              <w:keepLines/>
            </w:pPr>
            <w:r>
              <w:t>LINUX/PGI</w:t>
            </w:r>
          </w:p>
        </w:tc>
        <w:tc>
          <w:tcPr>
            <w:tcW w:w="454" w:type="pct"/>
          </w:tcPr>
          <w:p w14:paraId="0E91CF55" w14:textId="77777777" w:rsidR="00563BB5" w:rsidRDefault="00563BB5" w:rsidP="00563BB5">
            <w:pPr>
              <w:keepNext/>
              <w:keepLines/>
              <w:cnfStyle w:val="000000010000" w:firstRow="0" w:lastRow="0" w:firstColumn="0" w:lastColumn="0" w:oddVBand="0" w:evenVBand="0" w:oddHBand="0" w:evenHBand="1" w:firstRowFirstColumn="0" w:firstRowLastColumn="0" w:lastRowFirstColumn="0" w:lastRowLastColumn="0"/>
            </w:pPr>
            <w:r>
              <w:t>serial</w:t>
            </w:r>
          </w:p>
        </w:tc>
        <w:tc>
          <w:tcPr>
            <w:tcW w:w="355" w:type="pct"/>
          </w:tcPr>
          <w:p w14:paraId="0ACBAEE6"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4" w:type="pct"/>
          </w:tcPr>
          <w:p w14:paraId="430157D0"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5" w:type="pct"/>
          </w:tcPr>
          <w:p w14:paraId="2592B17D"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300" w:type="pct"/>
          </w:tcPr>
          <w:p w14:paraId="07AFC39B"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7" w:type="pct"/>
            <w:gridSpan w:val="2"/>
          </w:tcPr>
          <w:p w14:paraId="7CEFD7D0"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55" w:type="pct"/>
            <w:gridSpan w:val="2"/>
          </w:tcPr>
          <w:p w14:paraId="183743D8"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357" w:type="pct"/>
          </w:tcPr>
          <w:p w14:paraId="1B3283EC" w14:textId="77777777" w:rsidR="00563BB5" w:rsidRDefault="00563BB5"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4" w:type="pct"/>
          </w:tcPr>
          <w:p w14:paraId="7BFBAF06" w14:textId="77777777" w:rsidR="00563BB5" w:rsidRDefault="00563BB5"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1" w:type="pct"/>
          </w:tcPr>
          <w:p w14:paraId="01768586" w14:textId="77777777" w:rsidR="00563BB5" w:rsidRDefault="00563BB5"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r>
      <w:tr w:rsidR="002A2D52" w14:paraId="061929FD"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362716FB" w14:textId="77777777" w:rsidR="00563BB5" w:rsidRDefault="00563BB5" w:rsidP="00563BB5">
            <w:pPr>
              <w:keepNext/>
              <w:keepLines/>
            </w:pPr>
          </w:p>
        </w:tc>
        <w:tc>
          <w:tcPr>
            <w:tcW w:w="454" w:type="pct"/>
          </w:tcPr>
          <w:p w14:paraId="14A960B8" w14:textId="77777777" w:rsidR="00563BB5" w:rsidRDefault="00563BB5" w:rsidP="00563BB5">
            <w:pPr>
              <w:keepNext/>
              <w:keepLines/>
              <w:cnfStyle w:val="000000100000" w:firstRow="0" w:lastRow="0" w:firstColumn="0" w:lastColumn="0" w:oddVBand="0" w:evenVBand="0" w:oddHBand="1" w:evenHBand="0" w:firstRowFirstColumn="0" w:firstRowLastColumn="0" w:lastRowFirstColumn="0" w:lastRowLastColumn="0"/>
            </w:pPr>
            <w:proofErr w:type="spellStart"/>
            <w:r>
              <w:t>dmpar</w:t>
            </w:r>
            <w:proofErr w:type="spellEnd"/>
          </w:p>
        </w:tc>
        <w:tc>
          <w:tcPr>
            <w:tcW w:w="355" w:type="pct"/>
          </w:tcPr>
          <w:p w14:paraId="40F03BE6"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5B36C437"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5" w:type="pct"/>
          </w:tcPr>
          <w:p w14:paraId="5F124DC4"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1162" w:type="pct"/>
            <w:gridSpan w:val="5"/>
          </w:tcPr>
          <w:p w14:paraId="5C3E4599" w14:textId="77777777" w:rsidR="00563BB5"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pPr>
            <w:r>
              <w:t>deprecated</w:t>
            </w:r>
          </w:p>
        </w:tc>
        <w:tc>
          <w:tcPr>
            <w:tcW w:w="357" w:type="pct"/>
          </w:tcPr>
          <w:p w14:paraId="5C00DFEA"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289AEBFA"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1" w:type="pct"/>
          </w:tcPr>
          <w:p w14:paraId="5A5B92BC" w14:textId="77777777" w:rsidR="00563BB5" w:rsidRDefault="001E3079" w:rsidP="00563BB5">
            <w:pPr>
              <w:keepNext/>
              <w:keepLines/>
              <w:jc w:val="center"/>
              <w:cnfStyle w:val="000000100000" w:firstRow="0" w:lastRow="0" w:firstColumn="0" w:lastColumn="0" w:oddVBand="0" w:evenVBand="0" w:oddHBand="1" w:evenHBand="0" w:firstRowFirstColumn="0" w:firstRowLastColumn="0" w:lastRowFirstColumn="0" w:lastRowLastColumn="0"/>
            </w:pPr>
            <w:r>
              <w:t>x</w:t>
            </w:r>
          </w:p>
        </w:tc>
      </w:tr>
      <w:tr w:rsidR="002A2D52" w14:paraId="7CD3D923" w14:textId="77777777" w:rsidTr="002A2D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0E6C93C6" w14:textId="77777777" w:rsidR="00563BB5" w:rsidRDefault="00563BB5" w:rsidP="00563BB5">
            <w:pPr>
              <w:keepNext/>
              <w:keepLines/>
            </w:pPr>
            <w:r>
              <w:t>LINUX/</w:t>
            </w:r>
            <w:proofErr w:type="spellStart"/>
            <w:r>
              <w:t>gfortran</w:t>
            </w:r>
            <w:proofErr w:type="spellEnd"/>
          </w:p>
        </w:tc>
        <w:tc>
          <w:tcPr>
            <w:tcW w:w="454" w:type="pct"/>
          </w:tcPr>
          <w:p w14:paraId="766DC3A1" w14:textId="77777777" w:rsidR="00563BB5" w:rsidRPr="001E3079" w:rsidRDefault="00D27524" w:rsidP="00563BB5">
            <w:pPr>
              <w:keepNext/>
              <w:keepLines/>
              <w:cnfStyle w:val="000000010000" w:firstRow="0" w:lastRow="0" w:firstColumn="0" w:lastColumn="0" w:oddVBand="0" w:evenVBand="0" w:oddHBand="0" w:evenHBand="1" w:firstRowFirstColumn="0" w:firstRowLastColumn="0" w:lastRowFirstColumn="0" w:lastRowLastColumn="0"/>
            </w:pPr>
            <w:r w:rsidRPr="001E3079">
              <w:t>serial</w:t>
            </w:r>
          </w:p>
        </w:tc>
        <w:tc>
          <w:tcPr>
            <w:tcW w:w="355" w:type="pct"/>
          </w:tcPr>
          <w:p w14:paraId="6BF6FA3C"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4" w:type="pct"/>
          </w:tcPr>
          <w:p w14:paraId="7CEACEA6"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5" w:type="pct"/>
          </w:tcPr>
          <w:p w14:paraId="5706A413"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300" w:type="pct"/>
          </w:tcPr>
          <w:p w14:paraId="34D14ACA"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07" w:type="pct"/>
            <w:gridSpan w:val="2"/>
          </w:tcPr>
          <w:p w14:paraId="5C2EF1B6"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455" w:type="pct"/>
            <w:gridSpan w:val="2"/>
          </w:tcPr>
          <w:p w14:paraId="0FFBB427" w14:textId="77777777" w:rsidR="00563BB5" w:rsidRDefault="001E3079" w:rsidP="00563BB5">
            <w:pPr>
              <w:keepNext/>
              <w:keepLines/>
              <w:jc w:val="center"/>
              <w:cnfStyle w:val="000000010000" w:firstRow="0" w:lastRow="0" w:firstColumn="0" w:lastColumn="0" w:oddVBand="0" w:evenVBand="0" w:oddHBand="0" w:evenHBand="1" w:firstRowFirstColumn="0" w:firstRowLastColumn="0" w:lastRowFirstColumn="0" w:lastRowLastColumn="0"/>
            </w:pPr>
            <w:r>
              <w:t>x</w:t>
            </w:r>
          </w:p>
        </w:tc>
        <w:tc>
          <w:tcPr>
            <w:tcW w:w="357" w:type="pct"/>
          </w:tcPr>
          <w:p w14:paraId="463AF843" w14:textId="77777777" w:rsidR="00563BB5" w:rsidRDefault="00563BB5"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4" w:type="pct"/>
          </w:tcPr>
          <w:p w14:paraId="5F52EFBD" w14:textId="77777777" w:rsidR="00563BB5" w:rsidRDefault="00563BB5"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c>
          <w:tcPr>
            <w:tcW w:w="401" w:type="pct"/>
          </w:tcPr>
          <w:p w14:paraId="0BC417DB" w14:textId="77777777" w:rsidR="00563BB5" w:rsidRDefault="00563BB5" w:rsidP="00563BB5">
            <w:pPr>
              <w:keepNext/>
              <w:keepLines/>
              <w:jc w:val="center"/>
              <w:cnfStyle w:val="000000010000" w:firstRow="0" w:lastRow="0" w:firstColumn="0" w:lastColumn="0" w:oddVBand="0" w:evenVBand="0" w:oddHBand="0" w:evenHBand="1" w:firstRowFirstColumn="0" w:firstRowLastColumn="0" w:lastRowFirstColumn="0" w:lastRowLastColumn="0"/>
            </w:pPr>
            <w:r>
              <w:t>NA</w:t>
            </w:r>
          </w:p>
        </w:tc>
      </w:tr>
      <w:tr w:rsidR="002A2D52" w14:paraId="31FA0905" w14:textId="77777777" w:rsidTr="002A2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14:paraId="663E16D6" w14:textId="77777777" w:rsidR="00563BB5" w:rsidRDefault="00563BB5" w:rsidP="00563BB5">
            <w:pPr>
              <w:keepNext/>
              <w:keepLines/>
            </w:pPr>
          </w:p>
        </w:tc>
        <w:tc>
          <w:tcPr>
            <w:tcW w:w="454" w:type="pct"/>
          </w:tcPr>
          <w:p w14:paraId="76FF0B25" w14:textId="77777777" w:rsidR="00563BB5" w:rsidRDefault="00563BB5" w:rsidP="00563BB5">
            <w:pPr>
              <w:keepNext/>
              <w:keepLines/>
              <w:cnfStyle w:val="000000100000" w:firstRow="0" w:lastRow="0" w:firstColumn="0" w:lastColumn="0" w:oddVBand="0" w:evenVBand="0" w:oddHBand="1" w:evenHBand="0" w:firstRowFirstColumn="0" w:firstRowLastColumn="0" w:lastRowFirstColumn="0" w:lastRowLastColumn="0"/>
            </w:pPr>
            <w:proofErr w:type="spellStart"/>
            <w:r>
              <w:t>dmpar</w:t>
            </w:r>
            <w:proofErr w:type="spellEnd"/>
          </w:p>
        </w:tc>
        <w:tc>
          <w:tcPr>
            <w:tcW w:w="355" w:type="pct"/>
          </w:tcPr>
          <w:p w14:paraId="315B90DD" w14:textId="77777777" w:rsidR="00563BB5" w:rsidRDefault="001E3079" w:rsidP="001E3079">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20D14308" w14:textId="77777777" w:rsidR="00563BB5" w:rsidRDefault="001E3079" w:rsidP="001E3079">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5" w:type="pct"/>
          </w:tcPr>
          <w:p w14:paraId="17054E18" w14:textId="77777777" w:rsidR="00563BB5" w:rsidRDefault="001E3079" w:rsidP="001E3079">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1162" w:type="pct"/>
            <w:gridSpan w:val="5"/>
          </w:tcPr>
          <w:p w14:paraId="4191AD6F" w14:textId="77777777" w:rsidR="00563BB5" w:rsidRDefault="00563BB5" w:rsidP="00563BB5">
            <w:pPr>
              <w:keepNext/>
              <w:keepLines/>
              <w:jc w:val="center"/>
              <w:cnfStyle w:val="000000100000" w:firstRow="0" w:lastRow="0" w:firstColumn="0" w:lastColumn="0" w:oddVBand="0" w:evenVBand="0" w:oddHBand="1" w:evenHBand="0" w:firstRowFirstColumn="0" w:firstRowLastColumn="0" w:lastRowFirstColumn="0" w:lastRowLastColumn="0"/>
            </w:pPr>
            <w:r>
              <w:t>deprecated</w:t>
            </w:r>
          </w:p>
        </w:tc>
        <w:tc>
          <w:tcPr>
            <w:tcW w:w="357" w:type="pct"/>
          </w:tcPr>
          <w:p w14:paraId="0CB75671" w14:textId="77777777" w:rsidR="00563BB5" w:rsidRDefault="001E3079" w:rsidP="001E3079">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4" w:type="pct"/>
          </w:tcPr>
          <w:p w14:paraId="707BDBBA" w14:textId="77777777" w:rsidR="00563BB5" w:rsidRDefault="001E3079" w:rsidP="001E3079">
            <w:pPr>
              <w:keepNext/>
              <w:keepLines/>
              <w:jc w:val="center"/>
              <w:cnfStyle w:val="000000100000" w:firstRow="0" w:lastRow="0" w:firstColumn="0" w:lastColumn="0" w:oddVBand="0" w:evenVBand="0" w:oddHBand="1" w:evenHBand="0" w:firstRowFirstColumn="0" w:firstRowLastColumn="0" w:lastRowFirstColumn="0" w:lastRowLastColumn="0"/>
            </w:pPr>
            <w:r>
              <w:t>x</w:t>
            </w:r>
          </w:p>
        </w:tc>
        <w:tc>
          <w:tcPr>
            <w:tcW w:w="401" w:type="pct"/>
          </w:tcPr>
          <w:p w14:paraId="5AA974FE" w14:textId="77777777" w:rsidR="006F5E8E" w:rsidRDefault="001E3079" w:rsidP="001E3079">
            <w:pPr>
              <w:keepNext/>
              <w:keepLines/>
              <w:jc w:val="center"/>
              <w:cnfStyle w:val="000000100000" w:firstRow="0" w:lastRow="0" w:firstColumn="0" w:lastColumn="0" w:oddVBand="0" w:evenVBand="0" w:oddHBand="1" w:evenHBand="0" w:firstRowFirstColumn="0" w:firstRowLastColumn="0" w:lastRowFirstColumn="0" w:lastRowLastColumn="0"/>
            </w:pPr>
            <w:r>
              <w:t>x</w:t>
            </w:r>
          </w:p>
        </w:tc>
      </w:tr>
    </w:tbl>
    <w:p w14:paraId="6038C900" w14:textId="77777777" w:rsidR="006F5E8E" w:rsidRDefault="00563BB5" w:rsidP="00BB4C90">
      <w:pPr>
        <w:pStyle w:val="Caption"/>
      </w:pPr>
      <w:bookmarkStart w:id="45" w:name="_Ref298936920"/>
      <w:r>
        <w:t xml:space="preserve">Table </w:t>
      </w:r>
      <w:r w:rsidR="0091777B">
        <w:fldChar w:fldCharType="begin"/>
      </w:r>
      <w:r w:rsidR="00CD0C6C">
        <w:instrText xml:space="preserve"> SEQ Table \* ARABIC </w:instrText>
      </w:r>
      <w:r w:rsidR="0091777B">
        <w:fldChar w:fldCharType="separate"/>
      </w:r>
      <w:r w:rsidR="00543231">
        <w:rPr>
          <w:noProof/>
        </w:rPr>
        <w:t>4</w:t>
      </w:r>
      <w:r w:rsidR="0091777B">
        <w:fldChar w:fldCharType="end"/>
      </w:r>
      <w:r w:rsidR="007C1051">
        <w:t xml:space="preserve">. </w:t>
      </w:r>
      <w:r>
        <w:t xml:space="preserve"> Supported Platforms/Compilers/Data</w:t>
      </w:r>
      <w:bookmarkEnd w:id="45"/>
    </w:p>
    <w:p w14:paraId="7D83EA13" w14:textId="77777777" w:rsidR="004A0E9E" w:rsidRPr="004A0E9E" w:rsidRDefault="004A0E9E" w:rsidP="004A0E9E"/>
    <w:sectPr w:rsidR="004A0E9E" w:rsidRPr="004A0E9E" w:rsidSect="00ED713F">
      <w:pgSz w:w="12240" w:h="15840"/>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F0329" w14:textId="77777777" w:rsidR="002676B1" w:rsidRDefault="002676B1" w:rsidP="0021275A">
      <w:pPr>
        <w:spacing w:after="0" w:line="240" w:lineRule="auto"/>
      </w:pPr>
      <w:r>
        <w:separator/>
      </w:r>
    </w:p>
  </w:endnote>
  <w:endnote w:type="continuationSeparator" w:id="0">
    <w:p w14:paraId="00564F15" w14:textId="77777777" w:rsidR="002676B1" w:rsidRDefault="002676B1" w:rsidP="00212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notTrueType/>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10714"/>
      <w:docPartObj>
        <w:docPartGallery w:val="Page Numbers (Bottom of Page)"/>
        <w:docPartUnique/>
      </w:docPartObj>
    </w:sdtPr>
    <w:sdtEndPr/>
    <w:sdtContent>
      <w:p w14:paraId="1D9F7B6E" w14:textId="77777777" w:rsidR="001D4C9B" w:rsidRDefault="00C272BB">
        <w:pPr>
          <w:pStyle w:val="Footer"/>
          <w:jc w:val="right"/>
        </w:pPr>
        <w:r>
          <w:fldChar w:fldCharType="begin"/>
        </w:r>
        <w:r>
          <w:instrText xml:space="preserve"> PAGE   \* MERGEFORMAT </w:instrText>
        </w:r>
        <w:r>
          <w:fldChar w:fldCharType="separate"/>
        </w:r>
        <w:r w:rsidR="00C43029">
          <w:rPr>
            <w:noProof/>
          </w:rPr>
          <w:t>1</w:t>
        </w:r>
        <w:r>
          <w:rPr>
            <w:noProof/>
          </w:rPr>
          <w:fldChar w:fldCharType="end"/>
        </w:r>
      </w:p>
    </w:sdtContent>
  </w:sdt>
  <w:p w14:paraId="0A4EFE23" w14:textId="77777777" w:rsidR="001D4C9B" w:rsidRDefault="001D4C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92A6F" w14:textId="77777777" w:rsidR="002676B1" w:rsidRDefault="002676B1" w:rsidP="0021275A">
      <w:pPr>
        <w:spacing w:after="0" w:line="240" w:lineRule="auto"/>
      </w:pPr>
      <w:r>
        <w:separator/>
      </w:r>
    </w:p>
  </w:footnote>
  <w:footnote w:type="continuationSeparator" w:id="0">
    <w:p w14:paraId="48744B47" w14:textId="77777777" w:rsidR="002676B1" w:rsidRDefault="002676B1" w:rsidP="0021275A">
      <w:pPr>
        <w:spacing w:after="0" w:line="240" w:lineRule="auto"/>
      </w:pPr>
      <w:r>
        <w:continuationSeparator/>
      </w:r>
    </w:p>
  </w:footnote>
  <w:footnote w:id="1">
    <w:p w14:paraId="30E7998F" w14:textId="77777777" w:rsidR="001D4C9B" w:rsidRPr="00CF052A" w:rsidRDefault="001D4C9B" w:rsidP="00787A66">
      <w:pPr>
        <w:pStyle w:val="FootnoteText"/>
      </w:pPr>
      <w:r>
        <w:rPr>
          <w:rStyle w:val="FootnoteReference"/>
        </w:rPr>
        <w:footnoteRef/>
      </w:r>
      <w:r>
        <w:t xml:space="preserve"> Refactoring involves improving the design of existing code. It doesn’t change the observable behavior of the software; it improves its internal structure. Refactoring does not fix bugs or add new functionality. See </w:t>
      </w:r>
      <w:hyperlink r:id="rId1" w:history="1">
        <w:r w:rsidRPr="00B169DD">
          <w:rPr>
            <w:rStyle w:val="Hyperlink"/>
          </w:rPr>
          <w:t>http://en.wikipedia.org/wiki/Refactoring</w:t>
        </w:r>
      </w:hyperlink>
      <w:r>
        <w:t xml:space="preserve"> or </w:t>
      </w:r>
      <w:proofErr w:type="spellStart"/>
      <w:proofErr w:type="gramStart"/>
      <w:r>
        <w:t>Fowler,M</w:t>
      </w:r>
      <w:proofErr w:type="spellEnd"/>
      <w:r>
        <w:t>.</w:t>
      </w:r>
      <w:proofErr w:type="gramEnd"/>
      <w:r>
        <w:t>, “Refactoring”, 2000, Addison-Wesley.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E43"/>
    <w:multiLevelType w:val="multilevel"/>
    <w:tmpl w:val="3454F5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230369"/>
    <w:multiLevelType w:val="hybridMultilevel"/>
    <w:tmpl w:val="E37A4D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FA5B93"/>
    <w:multiLevelType w:val="hybridMultilevel"/>
    <w:tmpl w:val="DCB25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4B7E8B"/>
    <w:multiLevelType w:val="hybridMultilevel"/>
    <w:tmpl w:val="E4B829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76168A"/>
    <w:multiLevelType w:val="hybridMultilevel"/>
    <w:tmpl w:val="AD5E60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33744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0032C2"/>
    <w:multiLevelType w:val="hybridMultilevel"/>
    <w:tmpl w:val="D132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E3BDE"/>
    <w:multiLevelType w:val="hybridMultilevel"/>
    <w:tmpl w:val="F5A0C17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20ED5FBE"/>
    <w:multiLevelType w:val="hybridMultilevel"/>
    <w:tmpl w:val="93D6E8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7B0601"/>
    <w:multiLevelType w:val="hybridMultilevel"/>
    <w:tmpl w:val="742060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7D6747E"/>
    <w:multiLevelType w:val="multilevel"/>
    <w:tmpl w:val="A3CE9084"/>
    <w:lvl w:ilvl="0">
      <w:start w:val="1"/>
      <w:numFmt w:val="upperLetter"/>
      <w:lvlText w:val="Apppendix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99161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290613"/>
    <w:multiLevelType w:val="hybridMultilevel"/>
    <w:tmpl w:val="6C2AF6B8"/>
    <w:lvl w:ilvl="0" w:tplc="2C1CB3F6">
      <w:start w:val="1"/>
      <w:numFmt w:val="decimal"/>
      <w:lvlText w:val="%1)"/>
      <w:lvlJc w:val="left"/>
      <w:pPr>
        <w:ind w:left="822" w:hanging="360"/>
      </w:pPr>
      <w:rPr>
        <w:rFonts w:hint="default"/>
      </w:r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3" w15:restartNumberingAfterBreak="0">
    <w:nsid w:val="325360E9"/>
    <w:multiLevelType w:val="hybridMultilevel"/>
    <w:tmpl w:val="2BE43B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2650E2D"/>
    <w:multiLevelType w:val="hybridMultilevel"/>
    <w:tmpl w:val="F9A4AD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333F2A92"/>
    <w:multiLevelType w:val="hybridMultilevel"/>
    <w:tmpl w:val="C1766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174F8D"/>
    <w:multiLevelType w:val="hybridMultilevel"/>
    <w:tmpl w:val="2168DCB0"/>
    <w:lvl w:ilvl="0" w:tplc="EB083960">
      <w:start w:val="1"/>
      <w:numFmt w:val="upperLetter"/>
      <w:pStyle w:val="Heading7"/>
      <w:lvlText w:val="Appendix %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62773"/>
    <w:multiLevelType w:val="multilevel"/>
    <w:tmpl w:val="44F0FE8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8" w15:restartNumberingAfterBreak="0">
    <w:nsid w:val="39AB1F29"/>
    <w:multiLevelType w:val="hybridMultilevel"/>
    <w:tmpl w:val="24AE6A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063838"/>
    <w:multiLevelType w:val="multilevel"/>
    <w:tmpl w:val="44F0FE8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3C83228E"/>
    <w:multiLevelType w:val="hybridMultilevel"/>
    <w:tmpl w:val="CC16E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CB533A"/>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46ED25A3"/>
    <w:multiLevelType w:val="hybridMultilevel"/>
    <w:tmpl w:val="1AC08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6A7282"/>
    <w:multiLevelType w:val="multilevel"/>
    <w:tmpl w:val="44F0FE8E"/>
    <w:lvl w:ilvl="0">
      <w:start w:val="2"/>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440" w:hanging="1440"/>
      </w:pPr>
      <w:rPr>
        <w:rFonts w:hint="default"/>
      </w:rPr>
    </w:lvl>
  </w:abstractNum>
  <w:abstractNum w:abstractNumId="24" w15:restartNumberingAfterBreak="0">
    <w:nsid w:val="48DD08C3"/>
    <w:multiLevelType w:val="hybridMultilevel"/>
    <w:tmpl w:val="83DC3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E2B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36E712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6AD74DA"/>
    <w:multiLevelType w:val="hybridMultilevel"/>
    <w:tmpl w:val="3A46F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97F08"/>
    <w:multiLevelType w:val="multilevel"/>
    <w:tmpl w:val="159A2A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9136DCB"/>
    <w:multiLevelType w:val="hybridMultilevel"/>
    <w:tmpl w:val="B41C22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1C0706"/>
    <w:multiLevelType w:val="multilevel"/>
    <w:tmpl w:val="44F0FE8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1" w15:restartNumberingAfterBreak="0">
    <w:nsid w:val="5C8F19A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49035E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0857DAE"/>
    <w:multiLevelType w:val="multilevel"/>
    <w:tmpl w:val="21006F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5BC7D1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7F3007E"/>
    <w:multiLevelType w:val="hybridMultilevel"/>
    <w:tmpl w:val="C632F2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8020B5"/>
    <w:multiLevelType w:val="hybridMultilevel"/>
    <w:tmpl w:val="F9667FD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9CB27F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AB07D2E"/>
    <w:multiLevelType w:val="hybridMultilevel"/>
    <w:tmpl w:val="5EEE62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18"/>
  </w:num>
  <w:num w:numId="3">
    <w:abstractNumId w:val="4"/>
  </w:num>
  <w:num w:numId="4">
    <w:abstractNumId w:val="21"/>
  </w:num>
  <w:num w:numId="5">
    <w:abstractNumId w:val="30"/>
  </w:num>
  <w:num w:numId="6">
    <w:abstractNumId w:val="14"/>
  </w:num>
  <w:num w:numId="7">
    <w:abstractNumId w:val="6"/>
  </w:num>
  <w:num w:numId="8">
    <w:abstractNumId w:val="10"/>
  </w:num>
  <w:num w:numId="9">
    <w:abstractNumId w:val="17"/>
  </w:num>
  <w:num w:numId="10">
    <w:abstractNumId w:val="19"/>
  </w:num>
  <w:num w:numId="11">
    <w:abstractNumId w:val="23"/>
  </w:num>
  <w:num w:numId="12">
    <w:abstractNumId w:val="32"/>
  </w:num>
  <w:num w:numId="13">
    <w:abstractNumId w:val="34"/>
  </w:num>
  <w:num w:numId="14">
    <w:abstractNumId w:val="37"/>
  </w:num>
  <w:num w:numId="15">
    <w:abstractNumId w:val="11"/>
  </w:num>
  <w:num w:numId="16">
    <w:abstractNumId w:val="31"/>
  </w:num>
  <w:num w:numId="17">
    <w:abstractNumId w:val="5"/>
  </w:num>
  <w:num w:numId="18">
    <w:abstractNumId w:val="33"/>
  </w:num>
  <w:num w:numId="19">
    <w:abstractNumId w:val="24"/>
  </w:num>
  <w:num w:numId="20">
    <w:abstractNumId w:val="25"/>
  </w:num>
  <w:num w:numId="21">
    <w:abstractNumId w:val="27"/>
  </w:num>
  <w:num w:numId="22">
    <w:abstractNumId w:val="0"/>
  </w:num>
  <w:num w:numId="23">
    <w:abstractNumId w:val="13"/>
  </w:num>
  <w:num w:numId="24">
    <w:abstractNumId w:val="7"/>
  </w:num>
  <w:num w:numId="25">
    <w:abstractNumId w:val="36"/>
  </w:num>
  <w:num w:numId="26">
    <w:abstractNumId w:val="9"/>
  </w:num>
  <w:num w:numId="27">
    <w:abstractNumId w:val="22"/>
  </w:num>
  <w:num w:numId="28">
    <w:abstractNumId w:val="28"/>
  </w:num>
  <w:num w:numId="29">
    <w:abstractNumId w:val="16"/>
  </w:num>
  <w:num w:numId="30">
    <w:abstractNumId w:val="12"/>
  </w:num>
  <w:num w:numId="31">
    <w:abstractNumId w:val="15"/>
  </w:num>
  <w:num w:numId="32">
    <w:abstractNumId w:val="3"/>
  </w:num>
  <w:num w:numId="33">
    <w:abstractNumId w:val="35"/>
  </w:num>
  <w:num w:numId="34">
    <w:abstractNumId w:val="20"/>
  </w:num>
  <w:num w:numId="35">
    <w:abstractNumId w:val="29"/>
  </w:num>
  <w:num w:numId="36">
    <w:abstractNumId w:val="2"/>
  </w:num>
  <w:num w:numId="37">
    <w:abstractNumId w:val="1"/>
  </w:num>
  <w:num w:numId="38">
    <w:abstractNumId w:val="8"/>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796"/>
    <w:rsid w:val="00000B0E"/>
    <w:rsid w:val="00005D8F"/>
    <w:rsid w:val="0001002C"/>
    <w:rsid w:val="00013A2A"/>
    <w:rsid w:val="00013B07"/>
    <w:rsid w:val="00013F50"/>
    <w:rsid w:val="00014F80"/>
    <w:rsid w:val="00023AF2"/>
    <w:rsid w:val="00024D7F"/>
    <w:rsid w:val="00034AB8"/>
    <w:rsid w:val="0003709C"/>
    <w:rsid w:val="00055F11"/>
    <w:rsid w:val="00056E6D"/>
    <w:rsid w:val="00057DD4"/>
    <w:rsid w:val="000661C3"/>
    <w:rsid w:val="00075C97"/>
    <w:rsid w:val="000869F3"/>
    <w:rsid w:val="00086DE5"/>
    <w:rsid w:val="00091496"/>
    <w:rsid w:val="000914DB"/>
    <w:rsid w:val="00096CA5"/>
    <w:rsid w:val="000A2161"/>
    <w:rsid w:val="000A65B7"/>
    <w:rsid w:val="000B08DE"/>
    <w:rsid w:val="000B1A22"/>
    <w:rsid w:val="000D3C86"/>
    <w:rsid w:val="000D5F64"/>
    <w:rsid w:val="000D6A41"/>
    <w:rsid w:val="000E4837"/>
    <w:rsid w:val="000F2270"/>
    <w:rsid w:val="0011668E"/>
    <w:rsid w:val="00130F61"/>
    <w:rsid w:val="00132743"/>
    <w:rsid w:val="00151A9D"/>
    <w:rsid w:val="001562A1"/>
    <w:rsid w:val="00164162"/>
    <w:rsid w:val="00185529"/>
    <w:rsid w:val="00192FB9"/>
    <w:rsid w:val="001948F0"/>
    <w:rsid w:val="0019598D"/>
    <w:rsid w:val="001A29AF"/>
    <w:rsid w:val="001C3BCE"/>
    <w:rsid w:val="001C58B8"/>
    <w:rsid w:val="001D40C3"/>
    <w:rsid w:val="001D4C9B"/>
    <w:rsid w:val="001E3079"/>
    <w:rsid w:val="001F37BB"/>
    <w:rsid w:val="001F3EE8"/>
    <w:rsid w:val="001F5753"/>
    <w:rsid w:val="0020114F"/>
    <w:rsid w:val="00201BEA"/>
    <w:rsid w:val="002029AE"/>
    <w:rsid w:val="0020367C"/>
    <w:rsid w:val="0021275A"/>
    <w:rsid w:val="00213229"/>
    <w:rsid w:val="0022795A"/>
    <w:rsid w:val="002327AD"/>
    <w:rsid w:val="00252295"/>
    <w:rsid w:val="00260A00"/>
    <w:rsid w:val="002676B1"/>
    <w:rsid w:val="002728C5"/>
    <w:rsid w:val="00276533"/>
    <w:rsid w:val="002853B2"/>
    <w:rsid w:val="0029748A"/>
    <w:rsid w:val="002A2D52"/>
    <w:rsid w:val="002B30D7"/>
    <w:rsid w:val="002B65D6"/>
    <w:rsid w:val="002B6DB1"/>
    <w:rsid w:val="002B7A7E"/>
    <w:rsid w:val="002C0405"/>
    <w:rsid w:val="002D532E"/>
    <w:rsid w:val="002D75A1"/>
    <w:rsid w:val="00302961"/>
    <w:rsid w:val="00304195"/>
    <w:rsid w:val="0030619E"/>
    <w:rsid w:val="003166CF"/>
    <w:rsid w:val="003175AA"/>
    <w:rsid w:val="0031777C"/>
    <w:rsid w:val="0032176D"/>
    <w:rsid w:val="003419AB"/>
    <w:rsid w:val="003420B2"/>
    <w:rsid w:val="00346268"/>
    <w:rsid w:val="00354C65"/>
    <w:rsid w:val="00375D6E"/>
    <w:rsid w:val="0038338E"/>
    <w:rsid w:val="003932BA"/>
    <w:rsid w:val="003A28FA"/>
    <w:rsid w:val="003B294A"/>
    <w:rsid w:val="003B4C6B"/>
    <w:rsid w:val="003B6A8F"/>
    <w:rsid w:val="003C3505"/>
    <w:rsid w:val="003C5F63"/>
    <w:rsid w:val="003C6945"/>
    <w:rsid w:val="003D70EC"/>
    <w:rsid w:val="003D7C46"/>
    <w:rsid w:val="003F1C71"/>
    <w:rsid w:val="004004A9"/>
    <w:rsid w:val="0041236D"/>
    <w:rsid w:val="00413FD5"/>
    <w:rsid w:val="004356AE"/>
    <w:rsid w:val="00437DFD"/>
    <w:rsid w:val="00445A46"/>
    <w:rsid w:val="00447E6A"/>
    <w:rsid w:val="00461476"/>
    <w:rsid w:val="00461D9F"/>
    <w:rsid w:val="004644DB"/>
    <w:rsid w:val="00474551"/>
    <w:rsid w:val="00476334"/>
    <w:rsid w:val="004A0E9E"/>
    <w:rsid w:val="004A469E"/>
    <w:rsid w:val="004B1843"/>
    <w:rsid w:val="004B30CD"/>
    <w:rsid w:val="004D2A8E"/>
    <w:rsid w:val="004D6839"/>
    <w:rsid w:val="004D695C"/>
    <w:rsid w:val="004F3CA5"/>
    <w:rsid w:val="004F75BA"/>
    <w:rsid w:val="005008CD"/>
    <w:rsid w:val="00500C24"/>
    <w:rsid w:val="0050167A"/>
    <w:rsid w:val="00502EDA"/>
    <w:rsid w:val="0052708E"/>
    <w:rsid w:val="00543231"/>
    <w:rsid w:val="00561434"/>
    <w:rsid w:val="00563BB5"/>
    <w:rsid w:val="00574990"/>
    <w:rsid w:val="00580382"/>
    <w:rsid w:val="00582643"/>
    <w:rsid w:val="005828F0"/>
    <w:rsid w:val="005B7618"/>
    <w:rsid w:val="005C05E5"/>
    <w:rsid w:val="005C3109"/>
    <w:rsid w:val="005E48E2"/>
    <w:rsid w:val="005E4AF4"/>
    <w:rsid w:val="005E5ADC"/>
    <w:rsid w:val="005F17C4"/>
    <w:rsid w:val="005F72AD"/>
    <w:rsid w:val="005F78F6"/>
    <w:rsid w:val="00604F95"/>
    <w:rsid w:val="00612C3A"/>
    <w:rsid w:val="00616F3B"/>
    <w:rsid w:val="00616F81"/>
    <w:rsid w:val="006171DF"/>
    <w:rsid w:val="006230C9"/>
    <w:rsid w:val="006437B3"/>
    <w:rsid w:val="0065361B"/>
    <w:rsid w:val="00655670"/>
    <w:rsid w:val="00656DEC"/>
    <w:rsid w:val="00657971"/>
    <w:rsid w:val="006627C4"/>
    <w:rsid w:val="0066301D"/>
    <w:rsid w:val="00664128"/>
    <w:rsid w:val="0067551F"/>
    <w:rsid w:val="006778A4"/>
    <w:rsid w:val="006856EB"/>
    <w:rsid w:val="006904D9"/>
    <w:rsid w:val="00695808"/>
    <w:rsid w:val="006967F4"/>
    <w:rsid w:val="006A6FB7"/>
    <w:rsid w:val="006B0AD5"/>
    <w:rsid w:val="006B1BE4"/>
    <w:rsid w:val="006B29DB"/>
    <w:rsid w:val="006B6B8C"/>
    <w:rsid w:val="006C354C"/>
    <w:rsid w:val="006C5B8D"/>
    <w:rsid w:val="006C74E9"/>
    <w:rsid w:val="006D4417"/>
    <w:rsid w:val="006E1E45"/>
    <w:rsid w:val="006F5E8E"/>
    <w:rsid w:val="006F7BA6"/>
    <w:rsid w:val="00725560"/>
    <w:rsid w:val="00727F19"/>
    <w:rsid w:val="00732322"/>
    <w:rsid w:val="007337ED"/>
    <w:rsid w:val="00740F44"/>
    <w:rsid w:val="007707F7"/>
    <w:rsid w:val="00773C11"/>
    <w:rsid w:val="007834F9"/>
    <w:rsid w:val="00786F5D"/>
    <w:rsid w:val="00787A66"/>
    <w:rsid w:val="0079727C"/>
    <w:rsid w:val="007A563B"/>
    <w:rsid w:val="007B4796"/>
    <w:rsid w:val="007B6964"/>
    <w:rsid w:val="007C1051"/>
    <w:rsid w:val="007C4166"/>
    <w:rsid w:val="007D2BA5"/>
    <w:rsid w:val="007E69CF"/>
    <w:rsid w:val="007E7B1C"/>
    <w:rsid w:val="00807806"/>
    <w:rsid w:val="00810B76"/>
    <w:rsid w:val="0082302E"/>
    <w:rsid w:val="00837942"/>
    <w:rsid w:val="008452E9"/>
    <w:rsid w:val="00866FA6"/>
    <w:rsid w:val="00873A91"/>
    <w:rsid w:val="008814D4"/>
    <w:rsid w:val="00883A97"/>
    <w:rsid w:val="00886387"/>
    <w:rsid w:val="00891BAE"/>
    <w:rsid w:val="00894139"/>
    <w:rsid w:val="00894EE9"/>
    <w:rsid w:val="008A12C7"/>
    <w:rsid w:val="008C5588"/>
    <w:rsid w:val="008D0A38"/>
    <w:rsid w:val="008E13EB"/>
    <w:rsid w:val="009148B7"/>
    <w:rsid w:val="00915CC3"/>
    <w:rsid w:val="0091777B"/>
    <w:rsid w:val="0092176E"/>
    <w:rsid w:val="00927A2B"/>
    <w:rsid w:val="0093061A"/>
    <w:rsid w:val="009439BC"/>
    <w:rsid w:val="00946EA1"/>
    <w:rsid w:val="00952D76"/>
    <w:rsid w:val="0095641B"/>
    <w:rsid w:val="009613BA"/>
    <w:rsid w:val="00962BAE"/>
    <w:rsid w:val="00976CD5"/>
    <w:rsid w:val="009A74F0"/>
    <w:rsid w:val="009B3F2E"/>
    <w:rsid w:val="009C24AD"/>
    <w:rsid w:val="009D28CC"/>
    <w:rsid w:val="009D616D"/>
    <w:rsid w:val="009E4EB6"/>
    <w:rsid w:val="009E5830"/>
    <w:rsid w:val="009E5BB7"/>
    <w:rsid w:val="00A02989"/>
    <w:rsid w:val="00A04C5D"/>
    <w:rsid w:val="00A053D6"/>
    <w:rsid w:val="00A10214"/>
    <w:rsid w:val="00A105EF"/>
    <w:rsid w:val="00A11658"/>
    <w:rsid w:val="00A239F9"/>
    <w:rsid w:val="00A264D5"/>
    <w:rsid w:val="00A3447C"/>
    <w:rsid w:val="00A3569A"/>
    <w:rsid w:val="00A57286"/>
    <w:rsid w:val="00A657AA"/>
    <w:rsid w:val="00A65801"/>
    <w:rsid w:val="00A708AC"/>
    <w:rsid w:val="00A72221"/>
    <w:rsid w:val="00A75FB7"/>
    <w:rsid w:val="00A855AC"/>
    <w:rsid w:val="00AA037F"/>
    <w:rsid w:val="00AB07F9"/>
    <w:rsid w:val="00AB7AF8"/>
    <w:rsid w:val="00AC02AA"/>
    <w:rsid w:val="00AC7257"/>
    <w:rsid w:val="00AC7E90"/>
    <w:rsid w:val="00AD121C"/>
    <w:rsid w:val="00AD32F3"/>
    <w:rsid w:val="00AD3F92"/>
    <w:rsid w:val="00AE07E1"/>
    <w:rsid w:val="00AE2552"/>
    <w:rsid w:val="00AE2A55"/>
    <w:rsid w:val="00B01F02"/>
    <w:rsid w:val="00B07B6B"/>
    <w:rsid w:val="00B13AE4"/>
    <w:rsid w:val="00B141A8"/>
    <w:rsid w:val="00B2723F"/>
    <w:rsid w:val="00B27E6F"/>
    <w:rsid w:val="00B47799"/>
    <w:rsid w:val="00B61FE7"/>
    <w:rsid w:val="00B82C66"/>
    <w:rsid w:val="00B94153"/>
    <w:rsid w:val="00BA018D"/>
    <w:rsid w:val="00BA5311"/>
    <w:rsid w:val="00BA542E"/>
    <w:rsid w:val="00BB44A6"/>
    <w:rsid w:val="00BB4C90"/>
    <w:rsid w:val="00BD082E"/>
    <w:rsid w:val="00BD3028"/>
    <w:rsid w:val="00BD4345"/>
    <w:rsid w:val="00BE1E01"/>
    <w:rsid w:val="00BE42E9"/>
    <w:rsid w:val="00BE4549"/>
    <w:rsid w:val="00BF063C"/>
    <w:rsid w:val="00C11744"/>
    <w:rsid w:val="00C125CB"/>
    <w:rsid w:val="00C162E8"/>
    <w:rsid w:val="00C16B61"/>
    <w:rsid w:val="00C272BB"/>
    <w:rsid w:val="00C311AC"/>
    <w:rsid w:val="00C32D73"/>
    <w:rsid w:val="00C34794"/>
    <w:rsid w:val="00C4008E"/>
    <w:rsid w:val="00C43029"/>
    <w:rsid w:val="00C71E50"/>
    <w:rsid w:val="00C73B36"/>
    <w:rsid w:val="00C82F36"/>
    <w:rsid w:val="00C837D9"/>
    <w:rsid w:val="00C87B4F"/>
    <w:rsid w:val="00CA4B63"/>
    <w:rsid w:val="00CA7A32"/>
    <w:rsid w:val="00CB5961"/>
    <w:rsid w:val="00CC7889"/>
    <w:rsid w:val="00CD0402"/>
    <w:rsid w:val="00CD0C6C"/>
    <w:rsid w:val="00CD25FE"/>
    <w:rsid w:val="00CD5BE0"/>
    <w:rsid w:val="00CD6219"/>
    <w:rsid w:val="00CF39FA"/>
    <w:rsid w:val="00CF56C0"/>
    <w:rsid w:val="00D1663F"/>
    <w:rsid w:val="00D22D01"/>
    <w:rsid w:val="00D27524"/>
    <w:rsid w:val="00D5316C"/>
    <w:rsid w:val="00D57ED7"/>
    <w:rsid w:val="00D651DF"/>
    <w:rsid w:val="00D666BB"/>
    <w:rsid w:val="00D8652F"/>
    <w:rsid w:val="00D96DD0"/>
    <w:rsid w:val="00DA523F"/>
    <w:rsid w:val="00DB5762"/>
    <w:rsid w:val="00DB6B44"/>
    <w:rsid w:val="00DC6C4A"/>
    <w:rsid w:val="00DC7E50"/>
    <w:rsid w:val="00DD5DD4"/>
    <w:rsid w:val="00DE0256"/>
    <w:rsid w:val="00DE4C86"/>
    <w:rsid w:val="00DE5E31"/>
    <w:rsid w:val="00DF60F5"/>
    <w:rsid w:val="00E06317"/>
    <w:rsid w:val="00E13A38"/>
    <w:rsid w:val="00E15680"/>
    <w:rsid w:val="00E16004"/>
    <w:rsid w:val="00E16D8B"/>
    <w:rsid w:val="00E249D9"/>
    <w:rsid w:val="00E267BF"/>
    <w:rsid w:val="00E31D4F"/>
    <w:rsid w:val="00E32332"/>
    <w:rsid w:val="00E326CD"/>
    <w:rsid w:val="00E3292D"/>
    <w:rsid w:val="00E52665"/>
    <w:rsid w:val="00E61FA9"/>
    <w:rsid w:val="00E6582D"/>
    <w:rsid w:val="00E6587E"/>
    <w:rsid w:val="00E764DA"/>
    <w:rsid w:val="00E77165"/>
    <w:rsid w:val="00E864DF"/>
    <w:rsid w:val="00E901BF"/>
    <w:rsid w:val="00EA625C"/>
    <w:rsid w:val="00EA73B1"/>
    <w:rsid w:val="00ED2E4A"/>
    <w:rsid w:val="00ED4F4F"/>
    <w:rsid w:val="00ED713F"/>
    <w:rsid w:val="00EE253B"/>
    <w:rsid w:val="00EE3B67"/>
    <w:rsid w:val="00EE56FF"/>
    <w:rsid w:val="00EE71FD"/>
    <w:rsid w:val="00F035A5"/>
    <w:rsid w:val="00F04174"/>
    <w:rsid w:val="00F07869"/>
    <w:rsid w:val="00F14AA1"/>
    <w:rsid w:val="00F16942"/>
    <w:rsid w:val="00F22C46"/>
    <w:rsid w:val="00F30EFE"/>
    <w:rsid w:val="00F32FFF"/>
    <w:rsid w:val="00F40A3C"/>
    <w:rsid w:val="00F4425D"/>
    <w:rsid w:val="00F61260"/>
    <w:rsid w:val="00F62B23"/>
    <w:rsid w:val="00F654FA"/>
    <w:rsid w:val="00F6675E"/>
    <w:rsid w:val="00F71A22"/>
    <w:rsid w:val="00F81E01"/>
    <w:rsid w:val="00F90150"/>
    <w:rsid w:val="00F93217"/>
    <w:rsid w:val="00F9562E"/>
    <w:rsid w:val="00FA5E65"/>
    <w:rsid w:val="00FB0DDA"/>
    <w:rsid w:val="00FB22CA"/>
    <w:rsid w:val="00FD7125"/>
    <w:rsid w:val="00FE3112"/>
    <w:rsid w:val="00FE33A7"/>
    <w:rsid w:val="00FE73D8"/>
    <w:rsid w:val="00FF315C"/>
    <w:rsid w:val="00FF7E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36">
          <o:proxy start="" idref="#_x0000_s1032" connectloc="2"/>
          <o:proxy end="" idref="#_x0000_s1029" connectloc="3"/>
        </o:r>
        <o:r id="V:Rule2" type="connector" idref="#_x0000_s1037">
          <o:proxy start="" idref="#_x0000_s1029" connectloc="2"/>
          <o:proxy end="" idref="#_x0000_s1033" connectloc="0"/>
        </o:r>
        <o:r id="V:Rule3" type="connector" idref="#_x0000_s1034">
          <o:proxy start="" idref="#_x0000_s1030" connectloc="3"/>
          <o:proxy end="" idref="#_x0000_s1031" connectloc="1"/>
        </o:r>
        <o:r id="V:Rule4" type="connector" idref="#_x0000_s1035">
          <o:proxy end="" idref="#_x0000_s1032" connectloc="1"/>
        </o:r>
        <o:r id="V:Rule5" type="connector" idref="#_x0000_s1040"/>
        <o:r id="V:Rule6" type="callout" idref="#_x0000_s1071"/>
        <o:r id="V:Rule7" type="connector" idref="#_x0000_s1065"/>
        <o:r id="V:Rule8" type="connector" idref="#_x0000_s1062"/>
        <o:r id="V:Rule9" type="connector" idref="#_x0000_s1048"/>
        <o:r id="V:Rule10" type="connector" idref="#_x0000_s1060"/>
        <o:r id="V:Rule11" type="connector" idref="#_x0000_s1059"/>
        <o:r id="V:Rule12" type="connector" idref="#_x0000_s1050"/>
        <o:r id="V:Rule13" type="connector" idref="#_x0000_s1051"/>
        <o:r id="V:Rule14" type="connector" idref="#_x0000_s1066"/>
        <o:r id="V:Rule15" type="connector" idref="#_x0000_s1049"/>
        <o:r id="V:Rule16" type="connector" idref="#_x0000_s1061"/>
        <o:r id="V:Rule17" type="connector" idref="#_x0000_s1067"/>
        <o:r id="V:Rule18" type="connector" idref="#_x0000_s1068"/>
        <o:r id="V:Rule19" type="connector" idref="#_x0000_s1085"/>
        <o:r id="V:Rule20" type="connector" idref="#_x0000_s1098"/>
        <o:r id="V:Rule21" type="connector" idref="#_x0000_s1084"/>
        <o:r id="V:Rule22" type="connector" idref="#_x0000_s1082">
          <o:proxy start="" idref="#_x0000_s1076" connectloc="3"/>
        </o:r>
        <o:r id="V:Rule23" type="connector" idref="#_x0000_s1091"/>
        <o:r id="V:Rule24" type="connector" idref="#_x0000_s1097"/>
        <o:r id="V:Rule25" type="connector" idref="#_x0000_s1089">
          <o:proxy start="" idref="#_x0000_s1077" connectloc="3"/>
        </o:r>
        <o:r id="V:Rule26" type="connector" idref="#_x0000_s1083"/>
        <o:r id="V:Rule27" type="connector" idref="#_x0000_s1092"/>
        <o:r id="V:Rule28" type="connector" idref="#_x0000_s1099"/>
        <o:r id="V:Rule29" type="connector" idref="#_x0000_s1096"/>
        <o:r id="V:Rule30" type="connector" idref="#_x0000_s1090"/>
        <o:r id="V:Rule31" type="connector" idref="#_x0000_s1106"/>
        <o:r id="V:Rule32" type="connector" idref="#_x0000_s1105"/>
      </o:rules>
    </o:shapelayout>
  </w:shapeDefaults>
  <w:decimalSymbol w:val="."/>
  <w:listSeparator w:val=","/>
  <w14:docId w14:val="7C7E809F"/>
  <w15:docId w15:val="{19B95634-4E73-F248-8B73-4C08C5CE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4F0"/>
  </w:style>
  <w:style w:type="paragraph" w:styleId="Heading1">
    <w:name w:val="heading 1"/>
    <w:basedOn w:val="Normal"/>
    <w:next w:val="Normal"/>
    <w:link w:val="Heading1Char"/>
    <w:uiPriority w:val="9"/>
    <w:qFormat/>
    <w:rsid w:val="000869F3"/>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9F3"/>
    <w:pPr>
      <w:keepNext/>
      <w:keepLines/>
      <w:numPr>
        <w:ilvl w:val="1"/>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A2B"/>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7A2B"/>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7A2B"/>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7A2B"/>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w:basedOn w:val="Normal"/>
    <w:next w:val="Normal"/>
    <w:link w:val="Heading7Char"/>
    <w:uiPriority w:val="9"/>
    <w:unhideWhenUsed/>
    <w:qFormat/>
    <w:rsid w:val="004004A9"/>
    <w:pPr>
      <w:keepNext/>
      <w:keepLines/>
      <w:numPr>
        <w:numId w:val="29"/>
      </w:numPr>
      <w:spacing w:before="200" w:after="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927A2B"/>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7A2B"/>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796"/>
    <w:pPr>
      <w:ind w:left="720"/>
      <w:contextualSpacing/>
    </w:pPr>
  </w:style>
  <w:style w:type="character" w:styleId="Hyperlink">
    <w:name w:val="Hyperlink"/>
    <w:basedOn w:val="DefaultParagraphFont"/>
    <w:uiPriority w:val="99"/>
    <w:unhideWhenUsed/>
    <w:rsid w:val="00604F95"/>
    <w:rPr>
      <w:color w:val="0000FF" w:themeColor="hyperlink"/>
      <w:u w:val="single"/>
    </w:rPr>
  </w:style>
  <w:style w:type="character" w:styleId="CommentReference">
    <w:name w:val="annotation reference"/>
    <w:basedOn w:val="DefaultParagraphFont"/>
    <w:semiHidden/>
    <w:unhideWhenUsed/>
    <w:rsid w:val="00604F95"/>
    <w:rPr>
      <w:sz w:val="16"/>
      <w:szCs w:val="16"/>
    </w:rPr>
  </w:style>
  <w:style w:type="paragraph" w:styleId="CommentText">
    <w:name w:val="annotation text"/>
    <w:basedOn w:val="Normal"/>
    <w:link w:val="CommentTextChar"/>
    <w:semiHidden/>
    <w:unhideWhenUsed/>
    <w:rsid w:val="00604F95"/>
    <w:pPr>
      <w:spacing w:line="240" w:lineRule="auto"/>
    </w:pPr>
    <w:rPr>
      <w:sz w:val="20"/>
      <w:szCs w:val="20"/>
    </w:rPr>
  </w:style>
  <w:style w:type="character" w:customStyle="1" w:styleId="CommentTextChar">
    <w:name w:val="Comment Text Char"/>
    <w:basedOn w:val="DefaultParagraphFont"/>
    <w:link w:val="CommentText"/>
    <w:semiHidden/>
    <w:rsid w:val="00604F95"/>
    <w:rPr>
      <w:sz w:val="20"/>
      <w:szCs w:val="20"/>
    </w:rPr>
  </w:style>
  <w:style w:type="paragraph" w:styleId="CommentSubject">
    <w:name w:val="annotation subject"/>
    <w:basedOn w:val="CommentText"/>
    <w:next w:val="CommentText"/>
    <w:link w:val="CommentSubjectChar"/>
    <w:uiPriority w:val="99"/>
    <w:semiHidden/>
    <w:unhideWhenUsed/>
    <w:rsid w:val="00604F95"/>
    <w:rPr>
      <w:b/>
      <w:bCs/>
    </w:rPr>
  </w:style>
  <w:style w:type="character" w:customStyle="1" w:styleId="CommentSubjectChar">
    <w:name w:val="Comment Subject Char"/>
    <w:basedOn w:val="CommentTextChar"/>
    <w:link w:val="CommentSubject"/>
    <w:uiPriority w:val="99"/>
    <w:semiHidden/>
    <w:rsid w:val="00604F95"/>
    <w:rPr>
      <w:b/>
      <w:bCs/>
      <w:sz w:val="20"/>
      <w:szCs w:val="20"/>
    </w:rPr>
  </w:style>
  <w:style w:type="paragraph" w:styleId="BalloonText">
    <w:name w:val="Balloon Text"/>
    <w:basedOn w:val="Normal"/>
    <w:link w:val="BalloonTextChar"/>
    <w:uiPriority w:val="99"/>
    <w:semiHidden/>
    <w:unhideWhenUsed/>
    <w:rsid w:val="00604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F95"/>
    <w:rPr>
      <w:rFonts w:ascii="Tahoma" w:hAnsi="Tahoma" w:cs="Tahoma"/>
      <w:sz w:val="16"/>
      <w:szCs w:val="16"/>
    </w:rPr>
  </w:style>
  <w:style w:type="paragraph" w:styleId="Caption">
    <w:name w:val="caption"/>
    <w:basedOn w:val="Normal"/>
    <w:next w:val="Normal"/>
    <w:uiPriority w:val="35"/>
    <w:unhideWhenUsed/>
    <w:qFormat/>
    <w:rsid w:val="00BB4C90"/>
    <w:pPr>
      <w:spacing w:line="240" w:lineRule="auto"/>
      <w:jc w:val="center"/>
    </w:pPr>
    <w:rPr>
      <w:b/>
      <w:bCs/>
      <w:color w:val="4F81BD" w:themeColor="accent1"/>
      <w:sz w:val="18"/>
      <w:szCs w:val="18"/>
    </w:rPr>
  </w:style>
  <w:style w:type="paragraph" w:styleId="Header">
    <w:name w:val="header"/>
    <w:basedOn w:val="Normal"/>
    <w:link w:val="HeaderChar"/>
    <w:uiPriority w:val="99"/>
    <w:semiHidden/>
    <w:unhideWhenUsed/>
    <w:rsid w:val="002127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275A"/>
  </w:style>
  <w:style w:type="paragraph" w:styleId="Footer">
    <w:name w:val="footer"/>
    <w:basedOn w:val="Normal"/>
    <w:link w:val="FooterChar"/>
    <w:uiPriority w:val="99"/>
    <w:unhideWhenUsed/>
    <w:rsid w:val="002127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75A"/>
  </w:style>
  <w:style w:type="table" w:styleId="TableGrid">
    <w:name w:val="Table Grid"/>
    <w:basedOn w:val="TableNormal"/>
    <w:uiPriority w:val="59"/>
    <w:rsid w:val="00946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B1843"/>
    <w:pPr>
      <w:spacing w:after="0" w:line="240" w:lineRule="auto"/>
    </w:pPr>
  </w:style>
  <w:style w:type="character" w:customStyle="1" w:styleId="Heading1Char">
    <w:name w:val="Heading 1 Char"/>
    <w:basedOn w:val="DefaultParagraphFont"/>
    <w:link w:val="Heading1"/>
    <w:uiPriority w:val="9"/>
    <w:rsid w:val="000869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69F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869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69F3"/>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0869F3"/>
    <w:rPr>
      <w:b/>
      <w:bCs/>
      <w:smallCaps/>
      <w:spacing w:val="5"/>
    </w:rPr>
  </w:style>
  <w:style w:type="character" w:customStyle="1" w:styleId="Heading7Char">
    <w:name w:val="Heading 7 Char"/>
    <w:aliases w:val="Appendix Char"/>
    <w:basedOn w:val="DefaultParagraphFont"/>
    <w:link w:val="Heading7"/>
    <w:uiPriority w:val="9"/>
    <w:rsid w:val="004004A9"/>
    <w:rPr>
      <w:rFonts w:asciiTheme="majorHAnsi" w:eastAsiaTheme="majorEastAsia" w:hAnsiTheme="majorHAnsi" w:cstheme="majorBidi"/>
      <w:i/>
      <w:iCs/>
      <w:color w:val="404040" w:themeColor="text1" w:themeTint="BF"/>
      <w:sz w:val="24"/>
    </w:rPr>
  </w:style>
  <w:style w:type="table" w:styleId="ColorfulGrid-Accent5">
    <w:name w:val="Colorful Grid Accent 5"/>
    <w:basedOn w:val="TableNormal"/>
    <w:uiPriority w:val="73"/>
    <w:rsid w:val="006230C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1-Accent5">
    <w:name w:val="Medium List 1 Accent 5"/>
    <w:basedOn w:val="TableNormal"/>
    <w:uiPriority w:val="65"/>
    <w:rsid w:val="006230C9"/>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Shading1-Accent5">
    <w:name w:val="Medium Shading 1 Accent 5"/>
    <w:basedOn w:val="TableNormal"/>
    <w:uiPriority w:val="63"/>
    <w:rsid w:val="006230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6230C9"/>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3Char">
    <w:name w:val="Heading 3 Char"/>
    <w:basedOn w:val="DefaultParagraphFont"/>
    <w:link w:val="Heading3"/>
    <w:uiPriority w:val="9"/>
    <w:rsid w:val="00927A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7A2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7A2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7A2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27A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7A2B"/>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CF39FA"/>
    <w:pPr>
      <w:spacing w:after="0" w:line="240" w:lineRule="auto"/>
    </w:pPr>
  </w:style>
  <w:style w:type="paragraph" w:styleId="Subtitle">
    <w:name w:val="Subtitle"/>
    <w:basedOn w:val="Normal"/>
    <w:next w:val="Normal"/>
    <w:link w:val="SubtitleChar"/>
    <w:uiPriority w:val="11"/>
    <w:qFormat/>
    <w:rsid w:val="00AE07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7E1"/>
    <w:rPr>
      <w:rFonts w:asciiTheme="majorHAnsi" w:eastAsiaTheme="majorEastAsia" w:hAnsiTheme="majorHAnsi" w:cstheme="majorBidi"/>
      <w:i/>
      <w:iCs/>
      <w:color w:val="4F81BD" w:themeColor="accent1"/>
      <w:spacing w:val="15"/>
      <w:sz w:val="24"/>
      <w:szCs w:val="24"/>
    </w:rPr>
  </w:style>
  <w:style w:type="paragraph" w:customStyle="1" w:styleId="Heading1-FormatOnly">
    <w:name w:val="Heading 1 - Format Only"/>
    <w:basedOn w:val="Heading1"/>
    <w:rsid w:val="00787A66"/>
    <w:pPr>
      <w:keepLines w:val="0"/>
      <w:pBdr>
        <w:bottom w:val="single" w:sz="36" w:space="3" w:color="808080"/>
      </w:pBdr>
      <w:overflowPunct w:val="0"/>
      <w:autoSpaceDE w:val="0"/>
      <w:autoSpaceDN w:val="0"/>
      <w:adjustRightInd w:val="0"/>
      <w:spacing w:before="0" w:after="240" w:line="240" w:lineRule="auto"/>
      <w:ind w:left="0" w:firstLine="0"/>
      <w:textAlignment w:val="baseline"/>
      <w:outlineLvl w:val="9"/>
    </w:pPr>
    <w:rPr>
      <w:rFonts w:ascii="Arial" w:eastAsia="Times New Roman" w:hAnsi="Arial" w:cs="Times New Roman"/>
      <w:bCs w:val="0"/>
      <w:smallCaps/>
      <w:noProof/>
      <w:color w:val="auto"/>
      <w:sz w:val="32"/>
      <w:szCs w:val="20"/>
    </w:rPr>
  </w:style>
  <w:style w:type="paragraph" w:styleId="FootnoteText">
    <w:name w:val="footnote text"/>
    <w:basedOn w:val="Normal"/>
    <w:link w:val="FootnoteTextChar"/>
    <w:semiHidden/>
    <w:rsid w:val="00787A66"/>
    <w:pPr>
      <w:overflowPunct w:val="0"/>
      <w:autoSpaceDE w:val="0"/>
      <w:autoSpaceDN w:val="0"/>
      <w:adjustRightInd w:val="0"/>
      <w:spacing w:after="120" w:line="240" w:lineRule="auto"/>
      <w:textAlignment w:val="baseline"/>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7A66"/>
    <w:rPr>
      <w:rFonts w:ascii="Times New Roman" w:eastAsia="Times New Roman" w:hAnsi="Times New Roman" w:cs="Times New Roman"/>
      <w:sz w:val="20"/>
      <w:szCs w:val="20"/>
    </w:rPr>
  </w:style>
  <w:style w:type="character" w:styleId="FootnoteReference">
    <w:name w:val="footnote reference"/>
    <w:basedOn w:val="DefaultParagraphFont"/>
    <w:semiHidden/>
    <w:rsid w:val="00787A66"/>
    <w:rPr>
      <w:vertAlign w:val="superscript"/>
    </w:rPr>
  </w:style>
  <w:style w:type="paragraph" w:styleId="EndnoteText">
    <w:name w:val="endnote text"/>
    <w:basedOn w:val="Normal"/>
    <w:link w:val="EndnoteTextChar"/>
    <w:uiPriority w:val="99"/>
    <w:semiHidden/>
    <w:unhideWhenUsed/>
    <w:rsid w:val="001E30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3079"/>
    <w:rPr>
      <w:sz w:val="20"/>
      <w:szCs w:val="20"/>
    </w:rPr>
  </w:style>
  <w:style w:type="character" w:styleId="EndnoteReference">
    <w:name w:val="endnote reference"/>
    <w:basedOn w:val="DefaultParagraphFont"/>
    <w:uiPriority w:val="99"/>
    <w:semiHidden/>
    <w:unhideWhenUsed/>
    <w:rsid w:val="001E3079"/>
    <w:rPr>
      <w:vertAlign w:val="superscript"/>
    </w:rPr>
  </w:style>
  <w:style w:type="paragraph" w:styleId="TableofFigures">
    <w:name w:val="table of figures"/>
    <w:basedOn w:val="Normal"/>
    <w:next w:val="Normal"/>
    <w:uiPriority w:val="99"/>
    <w:unhideWhenUsed/>
    <w:rsid w:val="004A0E9E"/>
    <w:pPr>
      <w:spacing w:after="0"/>
    </w:pPr>
  </w:style>
  <w:style w:type="paragraph" w:styleId="DocumentMap">
    <w:name w:val="Document Map"/>
    <w:basedOn w:val="Normal"/>
    <w:link w:val="DocumentMapChar"/>
    <w:uiPriority w:val="99"/>
    <w:semiHidden/>
    <w:unhideWhenUsed/>
    <w:rsid w:val="004D695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D69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vnemc.ncep.noaa.gov/projects/nceplib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rfhelp@ucar.edu"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vn-dtc-unifiedpostproc.cgd.ucar.edu/tru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Refac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34822-20C0-7A48-9C5C-1746F2C53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Pages>
  <Words>4690</Words>
  <Characters>26737</Characters>
  <Application>Microsoft Office Word</Application>
  <DocSecurity>0</DocSecurity>
  <Lines>222</Lines>
  <Paragraphs>62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Introduction</vt:lpstr>
      <vt:lpstr>Community UPP Code Repository</vt:lpstr>
      <vt:lpstr>    Physical Storage</vt:lpstr>
      <vt:lpstr>    Software Directory Structure</vt:lpstr>
      <vt:lpstr>        External Libraries Repository</vt:lpstr>
      <vt:lpstr>        Community UPP Repository</vt:lpstr>
      <vt:lpstr>Code Contribution Outline</vt:lpstr>
      <vt:lpstr>    Access to Repository</vt:lpstr>
      <vt:lpstr>    Working in the Repositories</vt:lpstr>
      <vt:lpstr>    Request to Accept Change into Community UPP Repositories</vt:lpstr>
      <vt:lpstr>Synchronizing the DTC Community UPP ( NCEP UPP code repositories </vt:lpstr>
      <vt:lpstr>    DTC ( NCEP</vt:lpstr>
      <vt:lpstr>    NCEP ( DTC</vt:lpstr>
      <vt:lpstr>        Operational UPP Software Modification</vt:lpstr>
      <vt:lpstr>        Acceptance of a Community Contribution</vt:lpstr>
      <vt:lpstr>        Decline of a Community Contribution</vt:lpstr>
      <vt:lpstr>Community UPP Release and Support</vt:lpstr>
    </vt:vector>
  </TitlesOfParts>
  <Company>UCAR</Company>
  <LinksUpToDate>false</LinksUpToDate>
  <CharactersWithSpaces>31365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jwolff</dc:creator>
  <cp:lastModifiedBy>Kate Fossell</cp:lastModifiedBy>
  <cp:revision>15</cp:revision>
  <cp:lastPrinted>2013-01-18T17:55:00Z</cp:lastPrinted>
  <dcterms:created xsi:type="dcterms:W3CDTF">2012-12-07T19:04:00Z</dcterms:created>
  <dcterms:modified xsi:type="dcterms:W3CDTF">2018-08-09T17:43:00Z</dcterms:modified>
</cp:coreProperties>
</file>